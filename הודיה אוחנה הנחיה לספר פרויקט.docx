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2D52" w14:textId="2824C2E3" w:rsidR="00912ECE" w:rsidRPr="00127681" w:rsidRDefault="00127681" w:rsidP="00793990">
      <w:pPr>
        <w:rPr>
          <w:color w:val="DD3609"/>
          <w:rtl/>
        </w:rPr>
      </w:pPr>
      <w:r w:rsidRPr="00127681">
        <w:rPr>
          <w:rFonts w:cs="Arial"/>
          <w:noProof/>
          <w:color w:val="CC0000"/>
          <w:rtl/>
          <w:lang w:eastAsia="ko-KR"/>
        </w:rPr>
        <w:drawing>
          <wp:inline distT="0" distB="0" distL="0" distR="0" wp14:anchorId="5E49A901" wp14:editId="75DF7172">
            <wp:extent cx="5274310" cy="2234867"/>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234867"/>
                    </a:xfrm>
                    <a:prstGeom prst="rect">
                      <a:avLst/>
                    </a:prstGeom>
                  </pic:spPr>
                </pic:pic>
              </a:graphicData>
            </a:graphic>
          </wp:inline>
        </w:drawing>
      </w:r>
      <w:r w:rsidR="00FC3474" w:rsidRPr="00FC3474">
        <w:rPr>
          <w:rFonts w:cs="Arial"/>
          <w:noProof/>
          <w:color w:val="CC0000"/>
          <w:rtl/>
          <w:lang w:eastAsia="ko-KR"/>
        </w:rPr>
        <w:t xml:space="preserve"> </w:t>
      </w:r>
    </w:p>
    <w:p w14:paraId="58889B9C" w14:textId="03C76FEA" w:rsidR="00C57F80" w:rsidRPr="00127681" w:rsidRDefault="00127681" w:rsidP="00793990">
      <w:pPr>
        <w:rPr>
          <w:color w:val="DD3609"/>
          <w:rtl/>
          <w:lang w:val="he-IL"/>
        </w:rPr>
      </w:pPr>
      <w:r w:rsidRPr="00127681">
        <w:rPr>
          <w:rFonts w:eastAsiaTheme="minorHAnsi" w:cs="Calibri"/>
          <w:b/>
          <w:bCs/>
          <w:color w:val="DD3609"/>
          <w:sz w:val="48"/>
          <w:szCs w:val="48"/>
          <w:rtl/>
          <w:lang w:val="he-IL"/>
        </w:rPr>
        <w:t>#E53F00</w:t>
      </w:r>
    </w:p>
    <w:p w14:paraId="0BC68817" w14:textId="77777777" w:rsidR="00C57F80" w:rsidRDefault="00C57F80" w:rsidP="00793990">
      <w:pPr>
        <w:rPr>
          <w:rtl/>
          <w:lang w:val="he-IL"/>
        </w:rPr>
      </w:pPr>
    </w:p>
    <w:p w14:paraId="5A5F9AB8" w14:textId="70A7BF09" w:rsidR="00C57F80" w:rsidRDefault="00C57F80" w:rsidP="00793990">
      <w:pPr>
        <w:rPr>
          <w:rtl/>
          <w:lang w:val="he-IL"/>
        </w:rPr>
      </w:pPr>
    </w:p>
    <w:p w14:paraId="20BF5FCF" w14:textId="25C5C5D1" w:rsidR="00C57F80" w:rsidRDefault="00C57F80" w:rsidP="00793990">
      <w:pPr>
        <w:rPr>
          <w:rtl/>
          <w:lang w:val="he-IL"/>
        </w:rPr>
      </w:pPr>
    </w:p>
    <w:p w14:paraId="68CB4F4E" w14:textId="6E58A1DF" w:rsidR="00C57F80" w:rsidRDefault="00C57F80" w:rsidP="00793990">
      <w:pPr>
        <w:rPr>
          <w:rtl/>
          <w:lang w:val="he-IL"/>
        </w:rPr>
      </w:pPr>
    </w:p>
    <w:p w14:paraId="5AAE4BA3" w14:textId="77777777" w:rsidR="00C57F80" w:rsidRDefault="00C57F80" w:rsidP="00793990">
      <w:pPr>
        <w:rPr>
          <w:rtl/>
          <w:lang w:val="he-IL"/>
        </w:rPr>
      </w:pPr>
    </w:p>
    <w:p w14:paraId="0AE2C50D" w14:textId="77777777" w:rsidR="00127681" w:rsidRDefault="00127681" w:rsidP="00793990">
      <w:pPr>
        <w:rPr>
          <w:rtl/>
          <w:lang w:val="he-IL"/>
        </w:rPr>
      </w:pPr>
    </w:p>
    <w:p w14:paraId="38AE41FD" w14:textId="77777777" w:rsidR="00127681" w:rsidRDefault="00127681" w:rsidP="00793990">
      <w:pPr>
        <w:rPr>
          <w:rtl/>
          <w:lang w:val="he-IL"/>
        </w:rPr>
      </w:pPr>
    </w:p>
    <w:p w14:paraId="10265E94" w14:textId="77777777" w:rsidR="00127681" w:rsidRDefault="00127681" w:rsidP="00793990">
      <w:pPr>
        <w:rPr>
          <w:rtl/>
          <w:lang w:val="he-IL"/>
        </w:rPr>
      </w:pPr>
    </w:p>
    <w:p w14:paraId="5C1F37EA" w14:textId="77777777" w:rsidR="00C57F80" w:rsidRDefault="00C57F80" w:rsidP="00793990">
      <w:pPr>
        <w:rPr>
          <w:rtl/>
          <w:lang w:val="he-IL"/>
        </w:rPr>
      </w:pPr>
    </w:p>
    <w:p w14:paraId="2B071B2D" w14:textId="77777777" w:rsidR="00127681" w:rsidRDefault="00127681" w:rsidP="00793990">
      <w:pPr>
        <w:rPr>
          <w:rtl/>
          <w:lang w:val="he-IL"/>
        </w:rPr>
      </w:pPr>
    </w:p>
    <w:p w14:paraId="4AAA44CB" w14:textId="77777777" w:rsidR="00127681" w:rsidRDefault="00127681" w:rsidP="00793990">
      <w:pPr>
        <w:rPr>
          <w:rtl/>
          <w:lang w:val="he-IL"/>
        </w:rPr>
      </w:pPr>
    </w:p>
    <w:p w14:paraId="011E0979" w14:textId="77777777" w:rsidR="00127681" w:rsidRDefault="00127681" w:rsidP="00793990">
      <w:pPr>
        <w:rPr>
          <w:rtl/>
          <w:lang w:val="he-IL"/>
        </w:rPr>
      </w:pPr>
    </w:p>
    <w:p w14:paraId="785E25BE" w14:textId="77777777" w:rsidR="00127681" w:rsidRDefault="00127681" w:rsidP="00793990">
      <w:pPr>
        <w:rPr>
          <w:rtl/>
          <w:lang w:val="he-IL"/>
        </w:rPr>
      </w:pPr>
    </w:p>
    <w:p w14:paraId="4EDAF278" w14:textId="77777777" w:rsidR="00127681" w:rsidRDefault="00127681" w:rsidP="00793990">
      <w:pPr>
        <w:rPr>
          <w:rtl/>
          <w:lang w:val="he-IL"/>
        </w:rPr>
      </w:pPr>
    </w:p>
    <w:p w14:paraId="4094C221" w14:textId="220CB86D" w:rsidR="00127681" w:rsidRDefault="00127681" w:rsidP="00793990">
      <w:pPr>
        <w:rPr>
          <w:rtl/>
          <w:lang w:val="he-IL"/>
        </w:rPr>
      </w:pPr>
      <w:r>
        <w:rPr>
          <w:noProof/>
          <w:rtl/>
          <w:lang w:eastAsia="ko-KR"/>
        </w:rPr>
        <mc:AlternateContent>
          <mc:Choice Requires="wps">
            <w:drawing>
              <wp:anchor distT="0" distB="0" distL="114300" distR="114300" simplePos="0" relativeHeight="251659264" behindDoc="0" locked="0" layoutInCell="1" allowOverlap="1" wp14:anchorId="0A8DF854" wp14:editId="580005FA">
                <wp:simplePos x="0" y="0"/>
                <wp:positionH relativeFrom="column">
                  <wp:posOffset>2019935</wp:posOffset>
                </wp:positionH>
                <wp:positionV relativeFrom="paragraph">
                  <wp:posOffset>112303</wp:posOffset>
                </wp:positionV>
                <wp:extent cx="4197985" cy="1965325"/>
                <wp:effectExtent l="0" t="0" r="0" b="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97985" cy="1965325"/>
                        </a:xfrm>
                        <a:prstGeom prst="rect">
                          <a:avLst/>
                        </a:prstGeom>
                        <a:solidFill>
                          <a:srgbClr val="FFFFFF"/>
                        </a:solidFill>
                        <a:ln w="9525">
                          <a:noFill/>
                          <a:miter lim="800000"/>
                          <a:headEnd/>
                          <a:tailEnd/>
                        </a:ln>
                      </wps:spPr>
                      <wps:txbx>
                        <w:txbxContent>
                          <w:p w14:paraId="19754DCA" w14:textId="77777777" w:rsidR="000F4812" w:rsidRPr="00564CE0" w:rsidRDefault="000F4812"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0F4812" w:rsidRPr="00564CE0" w:rsidRDefault="000F4812"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0F4812" w:rsidRPr="00564CE0" w:rsidRDefault="000F4812"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0F4812" w:rsidRPr="00564CE0" w:rsidRDefault="000F4812"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0F4812" w:rsidRPr="00564CE0" w:rsidRDefault="000F4812" w:rsidP="00564CE0">
                            <w:pPr>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DF854" id="_x0000_t202" coordsize="21600,21600" o:spt="202" path="m,l,21600r21600,l21600,xe">
                <v:stroke joinstyle="miter"/>
                <v:path gradientshapeok="t" o:connecttype="rect"/>
              </v:shapetype>
              <v:shape id="תיבת טקסט 2" o:spid="_x0000_s1026" type="#_x0000_t202" style="position:absolute;left:0;text-align:left;margin-left:159.05pt;margin-top:8.85pt;width:330.55pt;height:15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" stroked="f">
                <v:textbox>
                  <w:txbxContent>
                    <w:p w14:paraId="19754DCA" w14:textId="77777777" w:rsidR="000F4812" w:rsidRPr="00564CE0" w:rsidRDefault="000F4812" w:rsidP="00564CE0">
                      <w:pPr>
                        <w:spacing w:line="240" w:lineRule="auto"/>
                        <w:rPr>
                          <w:sz w:val="24"/>
                          <w:szCs w:val="24"/>
                        </w:rPr>
                      </w:pPr>
                      <w:r w:rsidRPr="00564CE0">
                        <w:rPr>
                          <w:bCs/>
                          <w:sz w:val="24"/>
                          <w:szCs w:val="24"/>
                          <w:rtl/>
                        </w:rPr>
                        <w:t>סמל מוסד:</w:t>
                      </w:r>
                      <w:r w:rsidRPr="00564CE0">
                        <w:rPr>
                          <w:sz w:val="24"/>
                          <w:szCs w:val="24"/>
                        </w:rPr>
                        <w:t xml:space="preserve">  </w:t>
                      </w:r>
                      <w:r w:rsidRPr="00564CE0">
                        <w:rPr>
                          <w:rtl/>
                        </w:rPr>
                        <w:t>560342</w:t>
                      </w:r>
                    </w:p>
                    <w:p w14:paraId="4435F84D" w14:textId="77777777" w:rsidR="000F4812" w:rsidRPr="00564CE0" w:rsidRDefault="000F4812" w:rsidP="00564CE0">
                      <w:pPr>
                        <w:spacing w:line="240" w:lineRule="auto"/>
                        <w:rPr>
                          <w:sz w:val="24"/>
                          <w:szCs w:val="24"/>
                        </w:rPr>
                      </w:pPr>
                      <w:r w:rsidRPr="00564CE0">
                        <w:rPr>
                          <w:bCs/>
                          <w:sz w:val="24"/>
                          <w:szCs w:val="24"/>
                          <w:rtl/>
                        </w:rPr>
                        <w:t>שם מכללה:</w:t>
                      </w:r>
                      <w:r w:rsidRPr="00564CE0">
                        <w:rPr>
                          <w:sz w:val="24"/>
                          <w:szCs w:val="24"/>
                        </w:rPr>
                        <w:t xml:space="preserve"> </w:t>
                      </w:r>
                      <w:r w:rsidRPr="00564CE0">
                        <w:rPr>
                          <w:rFonts w:hint="cs"/>
                          <w:sz w:val="24"/>
                          <w:szCs w:val="24"/>
                          <w:rtl/>
                        </w:rPr>
                        <w:t>סמינר תורני בית יעקב</w:t>
                      </w:r>
                    </w:p>
                    <w:p w14:paraId="65838B78" w14:textId="77777777" w:rsidR="000F4812" w:rsidRPr="00564CE0" w:rsidRDefault="000F4812" w:rsidP="00564CE0">
                      <w:pPr>
                        <w:spacing w:line="240" w:lineRule="auto"/>
                        <w:rPr>
                          <w:sz w:val="24"/>
                          <w:szCs w:val="24"/>
                        </w:rPr>
                      </w:pPr>
                      <w:r w:rsidRPr="00564CE0">
                        <w:rPr>
                          <w:bCs/>
                          <w:sz w:val="24"/>
                          <w:szCs w:val="24"/>
                          <w:rtl/>
                        </w:rPr>
                        <w:t>שם הסטודנט:</w:t>
                      </w:r>
                      <w:r w:rsidRPr="00564CE0">
                        <w:rPr>
                          <w:sz w:val="24"/>
                          <w:szCs w:val="24"/>
                          <w:rtl/>
                        </w:rPr>
                        <w:t xml:space="preserve"> הודיה חיה אוחנה</w:t>
                      </w:r>
                    </w:p>
                    <w:p w14:paraId="028A7136" w14:textId="77777777" w:rsidR="000F4812" w:rsidRPr="00564CE0" w:rsidRDefault="000F4812" w:rsidP="00564CE0">
                      <w:pPr>
                        <w:spacing w:line="360" w:lineRule="auto"/>
                        <w:rPr>
                          <w:sz w:val="24"/>
                          <w:szCs w:val="24"/>
                        </w:rPr>
                      </w:pPr>
                      <w:r w:rsidRPr="00564CE0">
                        <w:rPr>
                          <w:bCs/>
                          <w:sz w:val="24"/>
                          <w:szCs w:val="24"/>
                          <w:rtl/>
                        </w:rPr>
                        <w:t>ת.ז. הסטודנט:</w:t>
                      </w:r>
                      <w:r w:rsidRPr="00564CE0">
                        <w:rPr>
                          <w:b/>
                          <w:sz w:val="24"/>
                          <w:szCs w:val="24"/>
                          <w:rtl/>
                        </w:rPr>
                        <w:t xml:space="preserve"> </w:t>
                      </w:r>
                      <w:r w:rsidRPr="00564CE0">
                        <w:rPr>
                          <w:sz w:val="24"/>
                          <w:szCs w:val="24"/>
                        </w:rPr>
                        <w:t>213741572</w:t>
                      </w:r>
                      <w:r w:rsidRPr="00564CE0">
                        <w:rPr>
                          <w:sz w:val="24"/>
                          <w:szCs w:val="24"/>
                        </w:rPr>
                        <w:br/>
                      </w:r>
                      <w:r w:rsidRPr="00564CE0">
                        <w:rPr>
                          <w:bCs/>
                          <w:sz w:val="24"/>
                          <w:szCs w:val="24"/>
                          <w:rtl/>
                        </w:rPr>
                        <w:t>שם הפרויקט:</w:t>
                      </w:r>
                      <w:r w:rsidRPr="00564CE0">
                        <w:rPr>
                          <w:rFonts w:hint="cs"/>
                          <w:b/>
                          <w:sz w:val="24"/>
                          <w:szCs w:val="24"/>
                          <w:rtl/>
                        </w:rPr>
                        <w:t xml:space="preserve"> </w:t>
                      </w:r>
                      <w:r w:rsidRPr="00564CE0">
                        <w:rPr>
                          <w:sz w:val="24"/>
                          <w:szCs w:val="24"/>
                        </w:rPr>
                        <w:t xml:space="preserve">  Digivert</w:t>
                      </w:r>
                    </w:p>
                    <w:p w14:paraId="5C2628AA" w14:textId="5D47F184" w:rsidR="000F4812" w:rsidRPr="00564CE0" w:rsidRDefault="000F4812" w:rsidP="00564CE0">
                      <w:pPr>
                        <w:rPr>
                          <w:rtl/>
                          <w:cs/>
                        </w:rPr>
                      </w:pPr>
                    </w:p>
                  </w:txbxContent>
                </v:textbox>
              </v:shape>
            </w:pict>
          </mc:Fallback>
        </mc:AlternateContent>
      </w:r>
    </w:p>
    <w:p w14:paraId="25E85258" w14:textId="77777777" w:rsidR="00127681" w:rsidRDefault="00127681" w:rsidP="00793990">
      <w:pPr>
        <w:rPr>
          <w:rtl/>
          <w:lang w:val="he-IL"/>
        </w:rPr>
      </w:pPr>
    </w:p>
    <w:p w14:paraId="34B0F309" w14:textId="793C86CF" w:rsidR="00C57F80" w:rsidRDefault="00C57F80" w:rsidP="00793990">
      <w:pPr>
        <w:rPr>
          <w:rtl/>
          <w:lang w:val="he-IL"/>
        </w:rPr>
      </w:pPr>
    </w:p>
    <w:p w14:paraId="036870BF" w14:textId="77777777" w:rsidR="00C57F80" w:rsidRDefault="00C57F80" w:rsidP="00793990">
      <w:pPr>
        <w:rPr>
          <w:rtl/>
          <w:lang w:val="he-IL"/>
        </w:rPr>
      </w:pPr>
    </w:p>
    <w:p w14:paraId="500D0B82" w14:textId="77777777" w:rsidR="00FC3474" w:rsidRDefault="00FC3474" w:rsidP="00793990">
      <w:pPr>
        <w:rPr>
          <w:rtl/>
        </w:rPr>
      </w:pPr>
    </w:p>
    <w:p w14:paraId="1F7F691F" w14:textId="77777777" w:rsidR="00FC3474" w:rsidRPr="00564CE0" w:rsidRDefault="00FC3474" w:rsidP="00793990">
      <w:pPr>
        <w:rPr>
          <w:rtl/>
          <w:cs/>
        </w:rPr>
      </w:pPr>
    </w:p>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eastAsiaTheme="minorEastAsia"/>
          <w:lang w:val="en-US"/>
        </w:rPr>
      </w:sdtEndPr>
      <w:sdtContent>
        <w:p w14:paraId="29AEDBA9" w14:textId="21EFAF6A" w:rsidR="00912ECE" w:rsidRPr="00127681" w:rsidRDefault="00912ECE" w:rsidP="00793990">
          <w:pPr>
            <w:pStyle w:val="a7"/>
            <w:rPr>
              <w:color w:val="FF0000"/>
              <w:cs w:val="0"/>
            </w:rPr>
          </w:pPr>
          <w:r w:rsidRPr="00127681">
            <w:rPr>
              <w:color w:val="FF0000"/>
              <w:cs w:val="0"/>
              <w:lang w:val="he-IL"/>
            </w:rPr>
            <w:t>תוכן</w:t>
          </w:r>
        </w:p>
        <w:p w14:paraId="2DF7D8EA" w14:textId="663BA01B" w:rsidR="000C040B" w:rsidRDefault="00912ECE" w:rsidP="00793990">
          <w:pPr>
            <w:pStyle w:val="TOC1"/>
            <w:rPr>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0F4812" w:rsidP="00793990">
          <w:pPr>
            <w:pStyle w:val="TOC1"/>
            <w:rPr>
              <w:noProof/>
              <w:rtl/>
            </w:rPr>
          </w:pPr>
          <w:hyperlink w:anchor="_Toc102417031" w:history="1">
            <w:r w:rsidR="000C040B" w:rsidRPr="00B265D1">
              <w:rPr>
                <w:rStyle w:val="Hyperlink"/>
                <w:noProof/>
              </w:rPr>
              <w:t>2.</w:t>
            </w:r>
            <w:r w:rsidR="000C040B">
              <w:rPr>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0F4812" w:rsidP="00793990">
          <w:pPr>
            <w:pStyle w:val="TOC2"/>
            <w:tabs>
              <w:tab w:val="left" w:pos="1320"/>
              <w:tab w:val="right" w:leader="dot" w:pos="8296"/>
            </w:tabs>
            <w:rPr>
              <w:noProof/>
              <w:rtl/>
            </w:rPr>
          </w:pPr>
          <w:hyperlink w:anchor="_Toc102417032" w:history="1">
            <w:r w:rsidR="000C040B" w:rsidRPr="00B265D1">
              <w:rPr>
                <w:rStyle w:val="Hyperlink"/>
                <w:noProof/>
                <w:rtl/>
              </w:rPr>
              <w:t>2.1.</w:t>
            </w:r>
            <w:r w:rsidR="000C040B">
              <w:rPr>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0F4812" w:rsidP="00793990">
          <w:pPr>
            <w:pStyle w:val="TOC2"/>
            <w:tabs>
              <w:tab w:val="left" w:pos="880"/>
              <w:tab w:val="right" w:leader="dot" w:pos="8296"/>
            </w:tabs>
            <w:rPr>
              <w:noProof/>
              <w:rtl/>
            </w:rPr>
          </w:pPr>
          <w:hyperlink w:anchor="_Toc102417033" w:history="1">
            <w:r w:rsidR="000C040B" w:rsidRPr="00B265D1">
              <w:rPr>
                <w:rStyle w:val="Hyperlink"/>
                <w:noProof/>
                <w:rtl/>
              </w:rPr>
              <w:t>2.2</w:t>
            </w:r>
            <w:r w:rsidR="000C040B">
              <w:rPr>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0F4812" w:rsidP="00793990">
          <w:pPr>
            <w:pStyle w:val="TOC2"/>
            <w:tabs>
              <w:tab w:val="left" w:pos="880"/>
              <w:tab w:val="right" w:leader="dot" w:pos="8296"/>
            </w:tabs>
            <w:rPr>
              <w:noProof/>
              <w:rtl/>
            </w:rPr>
          </w:pPr>
          <w:hyperlink w:anchor="_Toc102417034" w:history="1">
            <w:r w:rsidR="000C040B" w:rsidRPr="00B265D1">
              <w:rPr>
                <w:rStyle w:val="Hyperlink"/>
                <w:noProof/>
                <w:rtl/>
              </w:rPr>
              <w:t>2.3</w:t>
            </w:r>
            <w:r w:rsidR="000C040B">
              <w:rPr>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0F4812" w:rsidP="00793990">
          <w:pPr>
            <w:pStyle w:val="TOC1"/>
            <w:rPr>
              <w:noProof/>
              <w:rtl/>
            </w:rPr>
          </w:pPr>
          <w:hyperlink w:anchor="_Toc102417035" w:history="1">
            <w:r w:rsidR="000C040B" w:rsidRPr="00B265D1">
              <w:rPr>
                <w:rStyle w:val="Hyperlink"/>
                <w:noProof/>
              </w:rPr>
              <w:t>3.</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0F4812" w:rsidP="00793990">
          <w:pPr>
            <w:pStyle w:val="TOC1"/>
            <w:rPr>
              <w:noProof/>
              <w:rtl/>
            </w:rPr>
          </w:pPr>
          <w:hyperlink w:anchor="_Toc102417036" w:history="1">
            <w:r w:rsidR="000C040B" w:rsidRPr="00B265D1">
              <w:rPr>
                <w:rStyle w:val="Hyperlink"/>
                <w:noProof/>
              </w:rPr>
              <w:t>4.</w:t>
            </w:r>
            <w:r w:rsidR="000C040B">
              <w:rPr>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0F4812" w:rsidP="00793990">
          <w:pPr>
            <w:pStyle w:val="TOC1"/>
            <w:rPr>
              <w:noProof/>
              <w:rtl/>
            </w:rPr>
          </w:pPr>
          <w:hyperlink w:anchor="_Toc102417037" w:history="1">
            <w:r w:rsidR="000C040B" w:rsidRPr="00B265D1">
              <w:rPr>
                <w:rStyle w:val="Hyperlink"/>
                <w:noProof/>
              </w:rPr>
              <w:t>5.</w:t>
            </w:r>
            <w:r w:rsidR="000C040B">
              <w:rPr>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0F4812" w:rsidP="00793990">
          <w:pPr>
            <w:pStyle w:val="TOC1"/>
            <w:rPr>
              <w:noProof/>
              <w:rtl/>
            </w:rPr>
          </w:pPr>
          <w:hyperlink w:anchor="_Toc102417038" w:history="1">
            <w:r w:rsidR="000C040B" w:rsidRPr="00B265D1">
              <w:rPr>
                <w:rStyle w:val="Hyperlink"/>
                <w:noProof/>
              </w:rPr>
              <w:t>6.</w:t>
            </w:r>
            <w:r w:rsidR="000C040B">
              <w:rPr>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0F4812" w:rsidP="00793990">
          <w:pPr>
            <w:pStyle w:val="TOC1"/>
            <w:rPr>
              <w:noProof/>
              <w:rtl/>
            </w:rPr>
          </w:pPr>
          <w:hyperlink w:anchor="_Toc102417039" w:history="1">
            <w:r w:rsidR="000C040B" w:rsidRPr="00B265D1">
              <w:rPr>
                <w:rStyle w:val="Hyperlink"/>
                <w:noProof/>
              </w:rPr>
              <w:t>7.</w:t>
            </w:r>
            <w:r w:rsidR="000C040B">
              <w:rPr>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0F4812" w:rsidP="00793990">
          <w:pPr>
            <w:pStyle w:val="TOC1"/>
            <w:rPr>
              <w:noProof/>
              <w:rtl/>
            </w:rPr>
          </w:pPr>
          <w:hyperlink w:anchor="_Toc102417040" w:history="1">
            <w:r w:rsidR="000C040B" w:rsidRPr="00B265D1">
              <w:rPr>
                <w:rStyle w:val="Hyperlink"/>
                <w:noProof/>
              </w:rPr>
              <w:t>8.</w:t>
            </w:r>
            <w:r w:rsidR="000C040B">
              <w:rPr>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0F4812" w:rsidP="00793990">
          <w:pPr>
            <w:pStyle w:val="TOC1"/>
            <w:rPr>
              <w:noProof/>
              <w:rtl/>
            </w:rPr>
          </w:pPr>
          <w:hyperlink w:anchor="_Toc102417041" w:history="1">
            <w:r w:rsidR="000C040B" w:rsidRPr="00B265D1">
              <w:rPr>
                <w:rStyle w:val="Hyperlink"/>
                <w:noProof/>
              </w:rPr>
              <w:t>9.</w:t>
            </w:r>
            <w:r w:rsidR="000C040B">
              <w:rPr>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0F4812" w:rsidP="00793990">
          <w:pPr>
            <w:pStyle w:val="TOC1"/>
            <w:rPr>
              <w:noProof/>
              <w:rtl/>
            </w:rPr>
          </w:pPr>
          <w:hyperlink w:anchor="_Toc102417042" w:history="1">
            <w:r w:rsidR="000C040B" w:rsidRPr="00B265D1">
              <w:rPr>
                <w:rStyle w:val="Hyperlink"/>
                <w:noProof/>
              </w:rPr>
              <w:t>10.</w:t>
            </w:r>
            <w:r w:rsidR="000C040B">
              <w:rPr>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0F4812" w:rsidP="00793990">
          <w:pPr>
            <w:pStyle w:val="TOC2"/>
            <w:tabs>
              <w:tab w:val="left" w:pos="880"/>
              <w:tab w:val="right" w:leader="dot" w:pos="8296"/>
            </w:tabs>
            <w:rPr>
              <w:noProof/>
              <w:rtl/>
            </w:rPr>
          </w:pPr>
          <w:hyperlink w:anchor="_Toc102417043" w:history="1">
            <w:r w:rsidR="000C040B" w:rsidRPr="00B265D1">
              <w:rPr>
                <w:rStyle w:val="Hyperlink"/>
                <w:noProof/>
              </w:rPr>
              <w:t>10.1.</w:t>
            </w:r>
            <w:r w:rsidR="000C040B">
              <w:rPr>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0F4812" w:rsidP="00793990">
          <w:pPr>
            <w:pStyle w:val="TOC2"/>
            <w:tabs>
              <w:tab w:val="left" w:pos="880"/>
              <w:tab w:val="right" w:leader="dot" w:pos="8296"/>
            </w:tabs>
            <w:rPr>
              <w:noProof/>
              <w:rtl/>
            </w:rPr>
          </w:pPr>
          <w:hyperlink w:anchor="_Toc102417044" w:history="1">
            <w:r w:rsidR="000C040B" w:rsidRPr="00B265D1">
              <w:rPr>
                <w:rStyle w:val="Hyperlink"/>
                <w:noProof/>
              </w:rPr>
              <w:t>10.2.</w:t>
            </w:r>
            <w:r w:rsidR="000C040B">
              <w:rPr>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0F4812" w:rsidP="00793990">
          <w:pPr>
            <w:pStyle w:val="TOC2"/>
            <w:tabs>
              <w:tab w:val="left" w:pos="880"/>
              <w:tab w:val="right" w:leader="dot" w:pos="8296"/>
            </w:tabs>
            <w:rPr>
              <w:noProof/>
              <w:rtl/>
            </w:rPr>
          </w:pPr>
          <w:hyperlink w:anchor="_Toc102417045" w:history="1">
            <w:r w:rsidR="000C040B" w:rsidRPr="00B265D1">
              <w:rPr>
                <w:rStyle w:val="Hyperlink"/>
                <w:noProof/>
              </w:rPr>
              <w:t>10.3.</w:t>
            </w:r>
            <w:r w:rsidR="000C040B">
              <w:rPr>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0F4812" w:rsidP="00793990">
          <w:pPr>
            <w:pStyle w:val="TOC2"/>
            <w:tabs>
              <w:tab w:val="left" w:pos="880"/>
              <w:tab w:val="right" w:leader="dot" w:pos="8296"/>
            </w:tabs>
            <w:rPr>
              <w:noProof/>
              <w:rtl/>
            </w:rPr>
          </w:pPr>
          <w:hyperlink w:anchor="_Toc102417046" w:history="1">
            <w:r w:rsidR="000C040B" w:rsidRPr="00B265D1">
              <w:rPr>
                <w:rStyle w:val="Hyperlink"/>
                <w:noProof/>
              </w:rPr>
              <w:t>10.4.</w:t>
            </w:r>
            <w:r w:rsidR="000C040B">
              <w:rPr>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0F4812" w:rsidP="00793990">
          <w:pPr>
            <w:pStyle w:val="TOC2"/>
            <w:tabs>
              <w:tab w:val="left" w:pos="880"/>
              <w:tab w:val="right" w:leader="dot" w:pos="8296"/>
            </w:tabs>
            <w:rPr>
              <w:noProof/>
              <w:rtl/>
            </w:rPr>
          </w:pPr>
          <w:hyperlink w:anchor="_Toc102417047" w:history="1">
            <w:r w:rsidR="000C040B" w:rsidRPr="00B265D1">
              <w:rPr>
                <w:rStyle w:val="Hyperlink"/>
                <w:noProof/>
              </w:rPr>
              <w:t>10.5.</w:t>
            </w:r>
            <w:r w:rsidR="000C040B">
              <w:rPr>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0F4812" w:rsidP="00793990">
          <w:pPr>
            <w:pStyle w:val="TOC1"/>
            <w:rPr>
              <w:noProof/>
              <w:rtl/>
            </w:rPr>
          </w:pPr>
          <w:hyperlink w:anchor="_Toc102417048" w:history="1">
            <w:r w:rsidR="000C040B" w:rsidRPr="00B265D1">
              <w:rPr>
                <w:rStyle w:val="Hyperlink"/>
                <w:noProof/>
              </w:rPr>
              <w:t>11.</w:t>
            </w:r>
            <w:r w:rsidR="000C040B">
              <w:rPr>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0F4812" w:rsidP="00793990">
          <w:pPr>
            <w:pStyle w:val="TOC2"/>
            <w:tabs>
              <w:tab w:val="left" w:pos="880"/>
              <w:tab w:val="right" w:leader="dot" w:pos="8296"/>
            </w:tabs>
            <w:rPr>
              <w:noProof/>
              <w:rtl/>
            </w:rPr>
          </w:pPr>
          <w:hyperlink w:anchor="_Toc102417049" w:history="1">
            <w:r w:rsidR="000C040B" w:rsidRPr="00B265D1">
              <w:rPr>
                <w:rStyle w:val="Hyperlink"/>
                <w:noProof/>
              </w:rPr>
              <w:t>11.1.</w:t>
            </w:r>
            <w:r w:rsidR="000C040B">
              <w:rPr>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0F4812" w:rsidP="00793990">
          <w:pPr>
            <w:pStyle w:val="TOC2"/>
            <w:tabs>
              <w:tab w:val="left" w:pos="880"/>
              <w:tab w:val="right" w:leader="dot" w:pos="8296"/>
            </w:tabs>
            <w:rPr>
              <w:noProof/>
              <w:rtl/>
            </w:rPr>
          </w:pPr>
          <w:hyperlink w:anchor="_Toc102417050" w:history="1">
            <w:r w:rsidR="000C040B" w:rsidRPr="00B265D1">
              <w:rPr>
                <w:rStyle w:val="Hyperlink"/>
                <w:noProof/>
              </w:rPr>
              <w:t>11.2.</w:t>
            </w:r>
            <w:r w:rsidR="000C040B">
              <w:rPr>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0F4812" w:rsidP="00793990">
          <w:pPr>
            <w:pStyle w:val="TOC2"/>
            <w:tabs>
              <w:tab w:val="left" w:pos="880"/>
              <w:tab w:val="right" w:leader="dot" w:pos="8296"/>
            </w:tabs>
            <w:rPr>
              <w:noProof/>
              <w:rtl/>
            </w:rPr>
          </w:pPr>
          <w:hyperlink w:anchor="_Toc102417051" w:history="1">
            <w:r w:rsidR="000C040B" w:rsidRPr="00B265D1">
              <w:rPr>
                <w:rStyle w:val="Hyperlink"/>
                <w:noProof/>
              </w:rPr>
              <w:t>11.3.</w:t>
            </w:r>
            <w:r w:rsidR="000C040B">
              <w:rPr>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0F4812" w:rsidP="00793990">
          <w:pPr>
            <w:pStyle w:val="TOC2"/>
            <w:tabs>
              <w:tab w:val="left" w:pos="880"/>
              <w:tab w:val="right" w:leader="dot" w:pos="8296"/>
            </w:tabs>
            <w:rPr>
              <w:noProof/>
              <w:rtl/>
            </w:rPr>
          </w:pPr>
          <w:hyperlink w:anchor="_Toc102417052" w:history="1">
            <w:r w:rsidR="000C040B" w:rsidRPr="00B265D1">
              <w:rPr>
                <w:rStyle w:val="Hyperlink"/>
                <w:noProof/>
              </w:rPr>
              <w:t>11.4.</w:t>
            </w:r>
            <w:r w:rsidR="000C040B">
              <w:rPr>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0F4812" w:rsidP="00793990">
          <w:pPr>
            <w:pStyle w:val="TOC2"/>
            <w:tabs>
              <w:tab w:val="left" w:pos="880"/>
              <w:tab w:val="right" w:leader="dot" w:pos="8296"/>
            </w:tabs>
            <w:rPr>
              <w:noProof/>
              <w:rtl/>
            </w:rPr>
          </w:pPr>
          <w:hyperlink w:anchor="_Toc102417053" w:history="1">
            <w:r w:rsidR="000C040B" w:rsidRPr="00B265D1">
              <w:rPr>
                <w:rStyle w:val="Hyperlink"/>
                <w:noProof/>
              </w:rPr>
              <w:t>11.5.</w:t>
            </w:r>
            <w:r w:rsidR="000C040B">
              <w:rPr>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0F4812" w:rsidP="00793990">
          <w:pPr>
            <w:pStyle w:val="TOC2"/>
            <w:tabs>
              <w:tab w:val="left" w:pos="880"/>
              <w:tab w:val="right" w:leader="dot" w:pos="8296"/>
            </w:tabs>
            <w:rPr>
              <w:noProof/>
              <w:rtl/>
            </w:rPr>
          </w:pPr>
          <w:hyperlink w:anchor="_Toc102417054" w:history="1">
            <w:r w:rsidR="000C040B" w:rsidRPr="00B265D1">
              <w:rPr>
                <w:rStyle w:val="Hyperlink"/>
                <w:noProof/>
              </w:rPr>
              <w:t>11.6.</w:t>
            </w:r>
            <w:r w:rsidR="000C040B">
              <w:rPr>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0F4812" w:rsidP="00793990">
          <w:pPr>
            <w:pStyle w:val="TOC1"/>
            <w:rPr>
              <w:noProof/>
              <w:rtl/>
            </w:rPr>
          </w:pPr>
          <w:hyperlink w:anchor="_Toc102417055" w:history="1">
            <w:r w:rsidR="000C040B" w:rsidRPr="00B265D1">
              <w:rPr>
                <w:rStyle w:val="Hyperlink"/>
                <w:noProof/>
              </w:rPr>
              <w:t>12.</w:t>
            </w:r>
            <w:r w:rsidR="000C040B">
              <w:rPr>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0F4812" w:rsidP="00793990">
          <w:pPr>
            <w:pStyle w:val="TOC2"/>
            <w:tabs>
              <w:tab w:val="left" w:pos="880"/>
              <w:tab w:val="right" w:leader="dot" w:pos="8296"/>
            </w:tabs>
            <w:rPr>
              <w:noProof/>
              <w:rtl/>
            </w:rPr>
          </w:pPr>
          <w:hyperlink w:anchor="_Toc102417056" w:history="1">
            <w:r w:rsidR="000C040B" w:rsidRPr="00B265D1">
              <w:rPr>
                <w:rStyle w:val="Hyperlink"/>
                <w:noProof/>
              </w:rPr>
              <w:t>12.1.</w:t>
            </w:r>
            <w:r w:rsidR="000C040B">
              <w:rPr>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0F4812" w:rsidP="00793990">
          <w:pPr>
            <w:pStyle w:val="TOC2"/>
            <w:tabs>
              <w:tab w:val="left" w:pos="880"/>
              <w:tab w:val="right" w:leader="dot" w:pos="8296"/>
            </w:tabs>
            <w:rPr>
              <w:noProof/>
              <w:rtl/>
            </w:rPr>
          </w:pPr>
          <w:hyperlink w:anchor="_Toc102417057" w:history="1">
            <w:r w:rsidR="000C040B" w:rsidRPr="00B265D1">
              <w:rPr>
                <w:rStyle w:val="Hyperlink"/>
                <w:noProof/>
              </w:rPr>
              <w:t>12.2.</w:t>
            </w:r>
            <w:r w:rsidR="000C040B">
              <w:rPr>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0F4812" w:rsidP="00793990">
          <w:pPr>
            <w:pStyle w:val="TOC2"/>
            <w:tabs>
              <w:tab w:val="left" w:pos="880"/>
              <w:tab w:val="right" w:leader="dot" w:pos="8296"/>
            </w:tabs>
            <w:rPr>
              <w:noProof/>
              <w:rtl/>
            </w:rPr>
          </w:pPr>
          <w:hyperlink w:anchor="_Toc102417058" w:history="1">
            <w:r w:rsidR="000C040B" w:rsidRPr="00B265D1">
              <w:rPr>
                <w:rStyle w:val="Hyperlink"/>
                <w:noProof/>
              </w:rPr>
              <w:t>12.3.</w:t>
            </w:r>
            <w:r w:rsidR="000C040B">
              <w:rPr>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0F4812" w:rsidP="00793990">
          <w:pPr>
            <w:pStyle w:val="TOC2"/>
            <w:tabs>
              <w:tab w:val="left" w:pos="880"/>
              <w:tab w:val="right" w:leader="dot" w:pos="8296"/>
            </w:tabs>
            <w:rPr>
              <w:noProof/>
              <w:rtl/>
            </w:rPr>
          </w:pPr>
          <w:hyperlink w:anchor="_Toc102417059" w:history="1">
            <w:r w:rsidR="000C040B" w:rsidRPr="00B265D1">
              <w:rPr>
                <w:rStyle w:val="Hyperlink"/>
                <w:noProof/>
              </w:rPr>
              <w:t>12.4.</w:t>
            </w:r>
            <w:r w:rsidR="000C040B">
              <w:rPr>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0F4812" w:rsidP="00793990">
          <w:pPr>
            <w:pStyle w:val="TOC2"/>
            <w:tabs>
              <w:tab w:val="left" w:pos="880"/>
              <w:tab w:val="right" w:leader="dot" w:pos="8296"/>
            </w:tabs>
            <w:rPr>
              <w:noProof/>
              <w:rtl/>
            </w:rPr>
          </w:pPr>
          <w:hyperlink w:anchor="_Toc102417060" w:history="1">
            <w:r w:rsidR="000C040B" w:rsidRPr="00B265D1">
              <w:rPr>
                <w:rStyle w:val="Hyperlink"/>
                <w:noProof/>
              </w:rPr>
              <w:t>12.5.</w:t>
            </w:r>
            <w:r w:rsidR="000C040B">
              <w:rPr>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0F4812" w:rsidP="00793990">
          <w:pPr>
            <w:pStyle w:val="TOC1"/>
            <w:rPr>
              <w:noProof/>
              <w:rtl/>
            </w:rPr>
          </w:pPr>
          <w:hyperlink w:anchor="_Toc102417061" w:history="1">
            <w:r w:rsidR="000C040B" w:rsidRPr="00B265D1">
              <w:rPr>
                <w:rStyle w:val="Hyperlink"/>
                <w:noProof/>
              </w:rPr>
              <w:t>13.</w:t>
            </w:r>
            <w:r w:rsidR="000C040B">
              <w:rPr>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0F4812" w:rsidP="00793990">
          <w:pPr>
            <w:pStyle w:val="TOC1"/>
            <w:rPr>
              <w:noProof/>
              <w:rtl/>
            </w:rPr>
          </w:pPr>
          <w:hyperlink w:anchor="_Toc102417062" w:history="1">
            <w:r w:rsidR="000C040B" w:rsidRPr="00B265D1">
              <w:rPr>
                <w:rStyle w:val="Hyperlink"/>
                <w:noProof/>
              </w:rPr>
              <w:t>14.</w:t>
            </w:r>
            <w:r w:rsidR="000C040B">
              <w:rPr>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0F4812" w:rsidP="00793990">
          <w:pPr>
            <w:pStyle w:val="TOC2"/>
            <w:tabs>
              <w:tab w:val="left" w:pos="880"/>
              <w:tab w:val="right" w:leader="dot" w:pos="8296"/>
            </w:tabs>
            <w:rPr>
              <w:noProof/>
              <w:rtl/>
            </w:rPr>
          </w:pPr>
          <w:hyperlink w:anchor="_Toc102417063" w:history="1">
            <w:r w:rsidR="000C040B" w:rsidRPr="00B265D1">
              <w:rPr>
                <w:rStyle w:val="Hyperlink"/>
                <w:noProof/>
              </w:rPr>
              <w:t>14.1.</w:t>
            </w:r>
            <w:r w:rsidR="000C040B">
              <w:rPr>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0F4812" w:rsidP="00793990">
          <w:pPr>
            <w:pStyle w:val="TOC2"/>
            <w:tabs>
              <w:tab w:val="left" w:pos="880"/>
              <w:tab w:val="right" w:leader="dot" w:pos="8296"/>
            </w:tabs>
            <w:rPr>
              <w:noProof/>
              <w:rtl/>
            </w:rPr>
          </w:pPr>
          <w:hyperlink w:anchor="_Toc102417064" w:history="1">
            <w:r w:rsidR="000C040B" w:rsidRPr="00B265D1">
              <w:rPr>
                <w:rStyle w:val="Hyperlink"/>
                <w:noProof/>
              </w:rPr>
              <w:t>14.2.</w:t>
            </w:r>
            <w:r w:rsidR="000C040B">
              <w:rPr>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0F4812" w:rsidP="00793990">
          <w:pPr>
            <w:pStyle w:val="TOC2"/>
            <w:tabs>
              <w:tab w:val="left" w:pos="880"/>
              <w:tab w:val="right" w:leader="dot" w:pos="8296"/>
            </w:tabs>
            <w:rPr>
              <w:noProof/>
              <w:rtl/>
            </w:rPr>
          </w:pPr>
          <w:hyperlink w:anchor="_Toc102417065" w:history="1">
            <w:r w:rsidR="000C040B" w:rsidRPr="00B265D1">
              <w:rPr>
                <w:rStyle w:val="Hyperlink"/>
                <w:noProof/>
              </w:rPr>
              <w:t>14.3.</w:t>
            </w:r>
            <w:r w:rsidR="000C040B">
              <w:rPr>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0F4812" w:rsidP="00793990">
          <w:pPr>
            <w:pStyle w:val="TOC1"/>
            <w:rPr>
              <w:noProof/>
              <w:rtl/>
            </w:rPr>
          </w:pPr>
          <w:hyperlink w:anchor="_Toc102417066" w:history="1">
            <w:r w:rsidR="000C040B" w:rsidRPr="00B265D1">
              <w:rPr>
                <w:rStyle w:val="Hyperlink"/>
                <w:noProof/>
              </w:rPr>
              <w:t>15.</w:t>
            </w:r>
            <w:r w:rsidR="000C040B">
              <w:rPr>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0F4812" w:rsidP="00793990">
          <w:pPr>
            <w:pStyle w:val="TOC1"/>
            <w:rPr>
              <w:noProof/>
              <w:rtl/>
            </w:rPr>
          </w:pPr>
          <w:hyperlink w:anchor="_Toc102417067" w:history="1">
            <w:r w:rsidR="000C040B" w:rsidRPr="00B265D1">
              <w:rPr>
                <w:rStyle w:val="Hyperlink"/>
                <w:noProof/>
              </w:rPr>
              <w:t>16.</w:t>
            </w:r>
            <w:r w:rsidR="000C040B">
              <w:rPr>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0F4812" w:rsidP="00793990">
          <w:pPr>
            <w:pStyle w:val="TOC2"/>
            <w:tabs>
              <w:tab w:val="left" w:pos="880"/>
              <w:tab w:val="right" w:leader="dot" w:pos="8296"/>
            </w:tabs>
            <w:rPr>
              <w:noProof/>
              <w:rtl/>
            </w:rPr>
          </w:pPr>
          <w:hyperlink w:anchor="_Toc102417068" w:history="1">
            <w:r w:rsidR="000C040B" w:rsidRPr="00B265D1">
              <w:rPr>
                <w:rStyle w:val="Hyperlink"/>
                <w:noProof/>
              </w:rPr>
              <w:t>16.1.</w:t>
            </w:r>
            <w:r w:rsidR="000C040B">
              <w:rPr>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0F4812" w:rsidP="00793990">
          <w:pPr>
            <w:pStyle w:val="TOC1"/>
            <w:rPr>
              <w:noProof/>
              <w:rtl/>
            </w:rPr>
          </w:pPr>
          <w:hyperlink w:anchor="_Toc102417069" w:history="1">
            <w:r w:rsidR="000C040B" w:rsidRPr="00B265D1">
              <w:rPr>
                <w:rStyle w:val="Hyperlink"/>
                <w:noProof/>
              </w:rPr>
              <w:t>17.</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0F4812" w:rsidP="00793990">
          <w:pPr>
            <w:pStyle w:val="TOC2"/>
            <w:tabs>
              <w:tab w:val="left" w:pos="880"/>
              <w:tab w:val="right" w:leader="dot" w:pos="8296"/>
            </w:tabs>
            <w:rPr>
              <w:noProof/>
              <w:rtl/>
            </w:rPr>
          </w:pPr>
          <w:hyperlink w:anchor="_Toc102417070" w:history="1">
            <w:r w:rsidR="000C040B" w:rsidRPr="00B265D1">
              <w:rPr>
                <w:rStyle w:val="Hyperlink"/>
                <w:noProof/>
              </w:rPr>
              <w:t>17.1.</w:t>
            </w:r>
            <w:r w:rsidR="000C040B">
              <w:rPr>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0F4812" w:rsidP="00793990">
          <w:pPr>
            <w:pStyle w:val="TOC2"/>
            <w:tabs>
              <w:tab w:val="left" w:pos="880"/>
              <w:tab w:val="right" w:leader="dot" w:pos="8296"/>
            </w:tabs>
            <w:rPr>
              <w:noProof/>
              <w:rtl/>
            </w:rPr>
          </w:pPr>
          <w:hyperlink w:anchor="_Toc102417071" w:history="1">
            <w:r w:rsidR="000C040B" w:rsidRPr="00B265D1">
              <w:rPr>
                <w:rStyle w:val="Hyperlink"/>
                <w:noProof/>
              </w:rPr>
              <w:t>17.2.</w:t>
            </w:r>
            <w:r w:rsidR="000C040B">
              <w:rPr>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0F4812" w:rsidP="00793990">
          <w:pPr>
            <w:pStyle w:val="TOC2"/>
            <w:tabs>
              <w:tab w:val="left" w:pos="880"/>
              <w:tab w:val="right" w:leader="dot" w:pos="8296"/>
            </w:tabs>
            <w:rPr>
              <w:noProof/>
              <w:rtl/>
            </w:rPr>
          </w:pPr>
          <w:hyperlink w:anchor="_Toc102417072" w:history="1">
            <w:r w:rsidR="000C040B" w:rsidRPr="00B265D1">
              <w:rPr>
                <w:rStyle w:val="Hyperlink"/>
                <w:noProof/>
              </w:rPr>
              <w:t>17.3.</w:t>
            </w:r>
            <w:r w:rsidR="000C040B">
              <w:rPr>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0F4812" w:rsidP="00793990">
          <w:pPr>
            <w:pStyle w:val="TOC1"/>
            <w:rPr>
              <w:noProof/>
              <w:rtl/>
            </w:rPr>
          </w:pPr>
          <w:hyperlink w:anchor="_Toc102417073" w:history="1">
            <w:r w:rsidR="000C040B" w:rsidRPr="00B265D1">
              <w:rPr>
                <w:rStyle w:val="Hyperlink"/>
                <w:noProof/>
              </w:rPr>
              <w:t>18.</w:t>
            </w:r>
            <w:r w:rsidR="000C040B">
              <w:rPr>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0F4812" w:rsidP="00793990">
          <w:pPr>
            <w:pStyle w:val="TOC1"/>
            <w:rPr>
              <w:noProof/>
              <w:rtl/>
            </w:rPr>
          </w:pPr>
          <w:hyperlink w:anchor="_Toc102417074" w:history="1">
            <w:r w:rsidR="000C040B" w:rsidRPr="00B265D1">
              <w:rPr>
                <w:rStyle w:val="Hyperlink"/>
                <w:noProof/>
              </w:rPr>
              <w:t>19.</w:t>
            </w:r>
            <w:r w:rsidR="000C040B">
              <w:rPr>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0F4812" w:rsidP="00793990">
          <w:pPr>
            <w:pStyle w:val="TOC1"/>
            <w:rPr>
              <w:noProof/>
              <w:rtl/>
            </w:rPr>
          </w:pPr>
          <w:hyperlink w:anchor="_Toc102417075" w:history="1">
            <w:r w:rsidR="000C040B" w:rsidRPr="00B265D1">
              <w:rPr>
                <w:rStyle w:val="Hyperlink"/>
                <w:noProof/>
              </w:rPr>
              <w:t>20.</w:t>
            </w:r>
            <w:r w:rsidR="000C040B">
              <w:rPr>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0F4812" w:rsidP="00793990">
          <w:pPr>
            <w:pStyle w:val="TOC1"/>
            <w:rPr>
              <w:noProof/>
              <w:rtl/>
            </w:rPr>
          </w:pPr>
          <w:hyperlink w:anchor="_Toc102417076" w:history="1">
            <w:r w:rsidR="000C040B" w:rsidRPr="00B265D1">
              <w:rPr>
                <w:rStyle w:val="Hyperlink"/>
                <w:noProof/>
              </w:rPr>
              <w:t>21.</w:t>
            </w:r>
            <w:r w:rsidR="000C040B">
              <w:rPr>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0F4812" w:rsidP="00793990">
          <w:pPr>
            <w:pStyle w:val="TOC1"/>
            <w:rPr>
              <w:noProof/>
              <w:rtl/>
            </w:rPr>
          </w:pPr>
          <w:hyperlink w:anchor="_Toc102417077" w:history="1">
            <w:r w:rsidR="000C040B" w:rsidRPr="00B265D1">
              <w:rPr>
                <w:rStyle w:val="Hyperlink"/>
                <w:noProof/>
              </w:rPr>
              <w:t>22.</w:t>
            </w:r>
            <w:r w:rsidR="000C040B">
              <w:rPr>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0F4812" w:rsidP="00793990">
          <w:pPr>
            <w:pStyle w:val="TOC1"/>
            <w:rPr>
              <w:noProof/>
              <w:rtl/>
            </w:rPr>
          </w:pPr>
          <w:hyperlink w:anchor="_Toc102417078" w:history="1">
            <w:r w:rsidR="000C040B" w:rsidRPr="00B265D1">
              <w:rPr>
                <w:rStyle w:val="Hyperlink"/>
                <w:noProof/>
              </w:rPr>
              <w:t>23.</w:t>
            </w:r>
            <w:r w:rsidR="000C040B">
              <w:rPr>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0F4812" w:rsidP="00793990">
          <w:pPr>
            <w:pStyle w:val="TOC1"/>
            <w:rPr>
              <w:noProof/>
              <w:rtl/>
            </w:rPr>
          </w:pPr>
          <w:hyperlink w:anchor="_Toc102417079" w:history="1">
            <w:r w:rsidR="000C040B" w:rsidRPr="00B265D1">
              <w:rPr>
                <w:rStyle w:val="Hyperlink"/>
                <w:noProof/>
                <w:rtl/>
              </w:rPr>
              <w:t>24.</w:t>
            </w:r>
            <w:r w:rsidR="000C040B">
              <w:rPr>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sidP="00793990">
          <w:r>
            <w:rPr>
              <w:b/>
              <w:bCs/>
              <w:lang w:val="he-IL"/>
            </w:rPr>
            <w:fldChar w:fldCharType="end"/>
          </w:r>
        </w:p>
      </w:sdtContent>
    </w:sdt>
    <w:p w14:paraId="32B11A1F" w14:textId="77777777" w:rsidR="00912ECE" w:rsidRDefault="00912ECE" w:rsidP="00793990">
      <w:pPr>
        <w:bidi w:val="0"/>
        <w:rPr>
          <w:rFonts w:asciiTheme="majorHAnsi" w:eastAsiaTheme="majorEastAsia" w:hAnsiTheme="majorHAnsi" w:cstheme="majorBidi"/>
          <w:color w:val="2F5496" w:themeColor="accent1" w:themeShade="BF"/>
          <w:sz w:val="32"/>
          <w:szCs w:val="32"/>
          <w:lang w:eastAsia="ko-KR"/>
        </w:rPr>
      </w:pPr>
      <w:r>
        <w:rPr>
          <w:rtl/>
        </w:rPr>
        <w:br w:type="page"/>
      </w:r>
    </w:p>
    <w:p w14:paraId="0663B133" w14:textId="287FD6E6" w:rsidR="0040191B" w:rsidRPr="009647EA" w:rsidRDefault="00393913" w:rsidP="00793990">
      <w:pPr>
        <w:pStyle w:val="1"/>
        <w:numPr>
          <w:ilvl w:val="0"/>
          <w:numId w:val="7"/>
        </w:numPr>
        <w:rPr>
          <w:color w:val="DD3609"/>
          <w:rtl/>
        </w:rPr>
      </w:pPr>
      <w:bookmarkStart w:id="0" w:name="_Toc102417030"/>
      <w:r w:rsidRPr="009647EA">
        <w:rPr>
          <w:rFonts w:hint="cs"/>
          <w:color w:val="DD3609"/>
          <w:rtl/>
        </w:rPr>
        <w:lastRenderedPageBreak/>
        <w:t>הצעת פרויקט</w:t>
      </w:r>
      <w:bookmarkEnd w:id="0"/>
    </w:p>
    <w:p w14:paraId="4B640C19" w14:textId="77777777" w:rsidR="00A375B2" w:rsidRPr="00A375B2" w:rsidRDefault="00A375B2" w:rsidP="00793990">
      <w:pPr>
        <w:rPr>
          <w:rtl/>
        </w:rPr>
      </w:pPr>
    </w:p>
    <w:p w14:paraId="628C2F91" w14:textId="77777777" w:rsidR="00D910F5" w:rsidRDefault="00D910F5" w:rsidP="00793990"/>
    <w:p w14:paraId="4E0AFA58" w14:textId="77777777" w:rsidR="00D910F5" w:rsidRPr="009647EA" w:rsidRDefault="00D910F5" w:rsidP="00793990">
      <w:pPr>
        <w:spacing w:line="240" w:lineRule="auto"/>
        <w:rPr>
          <w:bCs/>
          <w:color w:val="DD3609"/>
          <w:sz w:val="24"/>
          <w:szCs w:val="24"/>
        </w:rPr>
      </w:pPr>
      <w:r w:rsidRPr="009647EA">
        <w:rPr>
          <w:bCs/>
          <w:color w:val="DD3609"/>
          <w:sz w:val="24"/>
          <w:szCs w:val="24"/>
          <w:rtl/>
        </w:rPr>
        <w:t>תיאור הפרויקט:</w:t>
      </w:r>
    </w:p>
    <w:p w14:paraId="1632ED6B" w14:textId="77777777" w:rsidR="00D910F5" w:rsidRDefault="00D910F5" w:rsidP="00793990">
      <w:pPr>
        <w:spacing w:line="240" w:lineRule="auto"/>
        <w:rPr>
          <w:sz w:val="24"/>
          <w:szCs w:val="24"/>
        </w:rPr>
      </w:pPr>
      <w:r>
        <w:rPr>
          <w:sz w:val="24"/>
          <w:szCs w:val="24"/>
          <w:rtl/>
        </w:rPr>
        <w:t>התוכנה מיועדת לאדריכלים, מהנדסי בניה, ארכיטקטים ומעצבי פנים.</w:t>
      </w:r>
    </w:p>
    <w:p w14:paraId="3ACAE77B" w14:textId="77777777" w:rsidR="00D910F5" w:rsidRDefault="00D910F5" w:rsidP="00793990">
      <w:pPr>
        <w:spacing w:line="240" w:lineRule="auto"/>
        <w:rPr>
          <w:sz w:val="24"/>
          <w:szCs w:val="24"/>
        </w:rPr>
      </w:pPr>
      <w:r>
        <w:rPr>
          <w:sz w:val="24"/>
          <w:szCs w:val="24"/>
          <w:rtl/>
        </w:rPr>
        <w:t xml:space="preserve">משתמש חדש נכנס למערכת. תחילה הוא מכניס שם משתמש וסיסמה שנשמרים במאגר וכך יוצר לעצמו תיק עבודות. </w:t>
      </w:r>
    </w:p>
    <w:p w14:paraId="151F29B6" w14:textId="77777777" w:rsidR="00D910F5" w:rsidRDefault="00D910F5" w:rsidP="00793990">
      <w:pPr>
        <w:spacing w:line="240" w:lineRule="auto"/>
        <w:rPr>
          <w:sz w:val="24"/>
          <w:szCs w:val="24"/>
        </w:rPr>
      </w:pPr>
      <w:r>
        <w:rPr>
          <w:sz w:val="24"/>
          <w:szCs w:val="24"/>
          <w:rtl/>
        </w:rPr>
        <w:t>בפני המשתמש עומדת אפשרות של פתיחת פרויקט. לת</w:t>
      </w:r>
      <w:r>
        <w:rPr>
          <w:rFonts w:hint="cs"/>
          <w:sz w:val="24"/>
          <w:szCs w:val="24"/>
          <w:rtl/>
        </w:rPr>
        <w:t>י</w:t>
      </w:r>
      <w:r>
        <w:rPr>
          <w:sz w:val="24"/>
          <w:szCs w:val="24"/>
          <w:rtl/>
        </w:rPr>
        <w:t>קי</w:t>
      </w:r>
      <w:r>
        <w:rPr>
          <w:rFonts w:hint="cs"/>
          <w:sz w:val="24"/>
          <w:szCs w:val="24"/>
          <w:rtl/>
        </w:rPr>
        <w:t>י</w:t>
      </w:r>
      <w:r>
        <w:rPr>
          <w:sz w:val="24"/>
          <w:szCs w:val="24"/>
          <w:rtl/>
        </w:rPr>
        <w:t xml:space="preserve">ת הפרויקט הוא יכול להוסיף תמונות של תכניות, שרטוטים וכד׳. בשלב זה תהיה לו אפשרות לערוך את הקובץ מבחינה גרפית בסיסית לדוגמא: </w:t>
      </w:r>
    </w:p>
    <w:p w14:paraId="678FDE4B" w14:textId="77777777" w:rsidR="00D910F5" w:rsidRDefault="00D910F5" w:rsidP="00793990">
      <w:pPr>
        <w:numPr>
          <w:ilvl w:val="0"/>
          <w:numId w:val="33"/>
        </w:numPr>
        <w:spacing w:after="0" w:line="240" w:lineRule="auto"/>
        <w:rPr>
          <w:sz w:val="24"/>
          <w:szCs w:val="24"/>
        </w:rPr>
      </w:pPr>
      <w:r>
        <w:rPr>
          <w:sz w:val="24"/>
          <w:szCs w:val="24"/>
          <w:rtl/>
        </w:rPr>
        <w:t>הוספת מידות מנקודה לנקודה.</w:t>
      </w:r>
    </w:p>
    <w:p w14:paraId="154FBF69" w14:textId="77777777" w:rsidR="00D910F5" w:rsidRDefault="00D910F5" w:rsidP="00793990">
      <w:pPr>
        <w:numPr>
          <w:ilvl w:val="0"/>
          <w:numId w:val="33"/>
        </w:numPr>
        <w:spacing w:after="0" w:line="240" w:lineRule="auto"/>
        <w:rPr>
          <w:sz w:val="24"/>
          <w:szCs w:val="24"/>
        </w:rPr>
      </w:pPr>
      <w:r>
        <w:rPr>
          <w:sz w:val="24"/>
          <w:szCs w:val="24"/>
          <w:rtl/>
        </w:rPr>
        <w:t>הוספת קווים לשינוי השרטוט.</w:t>
      </w:r>
    </w:p>
    <w:p w14:paraId="2F6EE2A8" w14:textId="77777777" w:rsidR="00D910F5" w:rsidRDefault="00D910F5" w:rsidP="00793990">
      <w:pPr>
        <w:numPr>
          <w:ilvl w:val="0"/>
          <w:numId w:val="33"/>
        </w:numPr>
        <w:spacing w:line="240" w:lineRule="auto"/>
        <w:rPr>
          <w:sz w:val="24"/>
          <w:szCs w:val="24"/>
        </w:rPr>
      </w:pPr>
      <w:r>
        <w:rPr>
          <w:sz w:val="24"/>
          <w:szCs w:val="24"/>
          <w:rtl/>
        </w:rPr>
        <w:t>עריכת השרטוט ועוד.</w:t>
      </w:r>
    </w:p>
    <w:p w14:paraId="4BFA13C2" w14:textId="77777777" w:rsidR="00D910F5" w:rsidRDefault="00D910F5" w:rsidP="00793990">
      <w:pPr>
        <w:spacing w:line="240" w:lineRule="auto"/>
        <w:rPr>
          <w:sz w:val="24"/>
          <w:szCs w:val="24"/>
        </w:rPr>
      </w:pPr>
      <w:r>
        <w:rPr>
          <w:sz w:val="24"/>
          <w:szCs w:val="24"/>
          <w:rtl/>
        </w:rPr>
        <w:t>אפשרות נוספת היא המרת סוג קובץ.</w:t>
      </w:r>
    </w:p>
    <w:p w14:paraId="53D4D351" w14:textId="77777777" w:rsidR="00D910F5" w:rsidRDefault="00D910F5" w:rsidP="00793990">
      <w:pPr>
        <w:spacing w:line="240" w:lineRule="auto"/>
        <w:rPr>
          <w:sz w:val="24"/>
          <w:szCs w:val="24"/>
        </w:rPr>
      </w:pPr>
      <w:r>
        <w:rPr>
          <w:sz w:val="24"/>
          <w:szCs w:val="24"/>
          <w:rtl/>
        </w:rPr>
        <w:t xml:space="preserve">המערכת מקבלת תמונה או קובץ </w:t>
      </w:r>
      <w:r>
        <w:rPr>
          <w:sz w:val="24"/>
          <w:szCs w:val="24"/>
        </w:rPr>
        <w:t>PDF</w:t>
      </w:r>
      <w:r>
        <w:rPr>
          <w:sz w:val="24"/>
          <w:szCs w:val="24"/>
          <w:rtl/>
        </w:rPr>
        <w:t xml:space="preserve"> מהמשתמש וממירה אותו לקובץ </w:t>
      </w:r>
      <w:r>
        <w:rPr>
          <w:sz w:val="24"/>
          <w:szCs w:val="24"/>
        </w:rPr>
        <w:t>DWG</w:t>
      </w:r>
      <w:r>
        <w:rPr>
          <w:sz w:val="24"/>
          <w:szCs w:val="24"/>
          <w:rtl/>
        </w:rPr>
        <w:t xml:space="preserve"> קבצי </w:t>
      </w:r>
      <w:r>
        <w:rPr>
          <w:sz w:val="24"/>
          <w:szCs w:val="24"/>
        </w:rPr>
        <w:t>CAD</w:t>
      </w:r>
      <w:r>
        <w:rPr>
          <w:sz w:val="24"/>
          <w:szCs w:val="24"/>
          <w:rtl/>
        </w:rPr>
        <w:t xml:space="preserve">. </w:t>
      </w:r>
    </w:p>
    <w:p w14:paraId="26BB9C19" w14:textId="77777777" w:rsidR="00D910F5" w:rsidRDefault="00D910F5" w:rsidP="00793990">
      <w:pPr>
        <w:spacing w:line="240" w:lineRule="auto"/>
        <w:rPr>
          <w:sz w:val="24"/>
          <w:szCs w:val="24"/>
        </w:rPr>
      </w:pPr>
      <w:r>
        <w:rPr>
          <w:sz w:val="24"/>
          <w:szCs w:val="24"/>
          <w:rtl/>
        </w:rPr>
        <w:t>התוכנה תאפשר למעצבים לסרוק תכניות בניה מודפסות או מצולמות. כמו כן היא תאפשר להמיר את הקובץ לקובץ שיאפשר להם לערוך בו שינויים בצורה מדויקת ובכך להשתמש בו בתוכנות המיועדות לשרטוט תכניות.</w:t>
      </w:r>
    </w:p>
    <w:p w14:paraId="0660447A" w14:textId="77777777" w:rsidR="00D910F5" w:rsidRDefault="00D910F5" w:rsidP="00793990">
      <w:pPr>
        <w:spacing w:line="240" w:lineRule="auto"/>
        <w:rPr>
          <w:sz w:val="24"/>
          <w:szCs w:val="24"/>
        </w:rPr>
      </w:pPr>
      <w:r>
        <w:rPr>
          <w:sz w:val="24"/>
          <w:szCs w:val="24"/>
          <w:rtl/>
        </w:rPr>
        <w:t xml:space="preserve">התוכנה חוסכת למעצבים העתקה פיזית מתוכנית מודפסת לתוכנה.    </w:t>
      </w:r>
    </w:p>
    <w:p w14:paraId="362FA42F" w14:textId="77777777" w:rsidR="00D910F5" w:rsidRDefault="00D910F5" w:rsidP="00793990">
      <w:pPr>
        <w:spacing w:line="240" w:lineRule="auto"/>
        <w:rPr>
          <w:sz w:val="24"/>
          <w:szCs w:val="24"/>
        </w:rPr>
      </w:pPr>
    </w:p>
    <w:p w14:paraId="5CBA6AD3" w14:textId="0B198D3E" w:rsidR="00D910F5" w:rsidRPr="009647EA" w:rsidRDefault="00D910F5" w:rsidP="00793990">
      <w:pPr>
        <w:rPr>
          <w:bCs/>
          <w:color w:val="DD3609"/>
          <w:sz w:val="24"/>
          <w:szCs w:val="24"/>
        </w:rPr>
      </w:pPr>
      <w:r w:rsidRPr="009647EA">
        <w:rPr>
          <w:bCs/>
          <w:color w:val="DD3609"/>
          <w:sz w:val="24"/>
          <w:szCs w:val="24"/>
          <w:rtl/>
        </w:rPr>
        <w:t>הגדרת הבעיה האלגוריתמית</w:t>
      </w:r>
      <w:r w:rsidR="008E3A0B" w:rsidRPr="009647EA">
        <w:rPr>
          <w:bCs/>
          <w:color w:val="DD3609"/>
          <w:sz w:val="24"/>
          <w:szCs w:val="24"/>
        </w:rPr>
        <w:t xml:space="preserve"> </w:t>
      </w:r>
      <w:r w:rsidRPr="009647EA">
        <w:rPr>
          <w:bCs/>
          <w:color w:val="DD3609"/>
          <w:sz w:val="24"/>
          <w:szCs w:val="24"/>
        </w:rPr>
        <w:t xml:space="preserve"> : </w:t>
      </w:r>
    </w:p>
    <w:p w14:paraId="76A112FD" w14:textId="77777777" w:rsidR="00D910F5" w:rsidRDefault="00D910F5" w:rsidP="00793990">
      <w:pPr>
        <w:numPr>
          <w:ilvl w:val="0"/>
          <w:numId w:val="32"/>
        </w:numPr>
        <w:spacing w:after="0"/>
        <w:rPr>
          <w:sz w:val="24"/>
          <w:szCs w:val="24"/>
        </w:rPr>
      </w:pPr>
      <w:r>
        <w:rPr>
          <w:sz w:val="24"/>
          <w:szCs w:val="24"/>
          <w:rtl/>
        </w:rPr>
        <w:t>זיהוי שרטוט מתמונה.</w:t>
      </w:r>
    </w:p>
    <w:p w14:paraId="1C627B29" w14:textId="77777777" w:rsidR="00D910F5" w:rsidRDefault="00D910F5" w:rsidP="00793990">
      <w:pPr>
        <w:numPr>
          <w:ilvl w:val="0"/>
          <w:numId w:val="32"/>
        </w:numPr>
        <w:rPr>
          <w:sz w:val="24"/>
          <w:szCs w:val="24"/>
        </w:rPr>
      </w:pPr>
      <w:r>
        <w:rPr>
          <w:sz w:val="24"/>
          <w:szCs w:val="24"/>
          <w:rtl/>
        </w:rPr>
        <w:t xml:space="preserve"> המרת תמונה לקובץ </w:t>
      </w:r>
      <w:r>
        <w:rPr>
          <w:sz w:val="24"/>
          <w:szCs w:val="24"/>
        </w:rPr>
        <w:t>DWG CAD</w:t>
      </w:r>
      <w:r>
        <w:rPr>
          <w:sz w:val="24"/>
          <w:szCs w:val="24"/>
          <w:rtl/>
        </w:rPr>
        <w:t>.</w:t>
      </w:r>
    </w:p>
    <w:p w14:paraId="091B8221" w14:textId="77777777" w:rsidR="00D910F5" w:rsidRDefault="00D910F5" w:rsidP="00793990">
      <w:pPr>
        <w:rPr>
          <w:sz w:val="24"/>
          <w:szCs w:val="24"/>
        </w:rPr>
      </w:pPr>
      <w:r>
        <w:rPr>
          <w:sz w:val="24"/>
          <w:szCs w:val="24"/>
          <w:rtl/>
        </w:rPr>
        <w:t>לצורך כך עלי ללמוד לעומק על כל הנושא של אדריכלות ועיצוב פנים. עלי לקרוא חומרים שונים, להכיר את הנושא מבפנים ולקבל חוות דעת מקצועית מאנשי מקצוע.</w:t>
      </w:r>
    </w:p>
    <w:p w14:paraId="7F5BE23C" w14:textId="77777777" w:rsidR="00D910F5" w:rsidRDefault="00D910F5" w:rsidP="00793990">
      <w:pPr>
        <w:rPr>
          <w:sz w:val="24"/>
          <w:szCs w:val="24"/>
        </w:rPr>
      </w:pPr>
      <w:r>
        <w:rPr>
          <w:sz w:val="24"/>
          <w:szCs w:val="24"/>
          <w:rtl/>
        </w:rPr>
        <w:t>נוסף על כך עלי לחפש אלגוריתמים שונים שאוכל להשתמש בהם לצורך ביצוע התוכנית בצורה האופטימלית ביותר.</w:t>
      </w:r>
      <w:r>
        <w:rPr>
          <w:rFonts w:hint="cs"/>
          <w:sz w:val="24"/>
          <w:szCs w:val="24"/>
          <w:rtl/>
        </w:rPr>
        <w:t xml:space="preserve"> אלגוריתמים של עיבוד תמונה וניתוח תמונה כדי להפוך את הקובץ המועלה לתוכנה לקובץ בר עריכה.</w:t>
      </w:r>
    </w:p>
    <w:p w14:paraId="0303051F" w14:textId="77777777" w:rsidR="00D910F5" w:rsidRDefault="00D910F5" w:rsidP="00793990">
      <w:pPr>
        <w:rPr>
          <w:sz w:val="24"/>
          <w:szCs w:val="24"/>
        </w:rPr>
      </w:pPr>
      <w:r>
        <w:rPr>
          <w:sz w:val="24"/>
          <w:szCs w:val="24"/>
          <w:rtl/>
        </w:rPr>
        <w:t>לעיתים התמונות השונות באיכות ירודה וכתוצאה מכך יכולים להיווצר אי דיוקים ועלי לנסות להתגבר על כך.</w:t>
      </w:r>
    </w:p>
    <w:p w14:paraId="25E82A57" w14:textId="77777777" w:rsidR="00D910F5" w:rsidRPr="009647EA" w:rsidRDefault="00D910F5" w:rsidP="00793990">
      <w:pPr>
        <w:rPr>
          <w:bCs/>
          <w:color w:val="DD3609"/>
          <w:sz w:val="24"/>
          <w:szCs w:val="24"/>
        </w:rPr>
      </w:pPr>
      <w:r w:rsidRPr="009647EA">
        <w:rPr>
          <w:bCs/>
          <w:color w:val="DD3609"/>
          <w:sz w:val="24"/>
          <w:szCs w:val="24"/>
          <w:rtl/>
        </w:rPr>
        <w:t>רקע תיאורטי בתחום הפרויקט</w:t>
      </w:r>
      <w:r w:rsidRPr="009647EA">
        <w:rPr>
          <w:bCs/>
          <w:color w:val="DD3609"/>
          <w:sz w:val="24"/>
          <w:szCs w:val="24"/>
        </w:rPr>
        <w:t xml:space="preserve">: </w:t>
      </w:r>
    </w:p>
    <w:p w14:paraId="56AD084C" w14:textId="77777777" w:rsidR="00D910F5" w:rsidRDefault="00D910F5" w:rsidP="00793990">
      <w:pPr>
        <w:rPr>
          <w:sz w:val="24"/>
          <w:szCs w:val="24"/>
        </w:rPr>
      </w:pPr>
      <w:r>
        <w:rPr>
          <w:sz w:val="24"/>
          <w:szCs w:val="24"/>
          <w:rtl/>
        </w:rPr>
        <w:t xml:space="preserve">מהנדסים רבים מבזבזים זמן וכסף רב בהעתקת </w:t>
      </w:r>
      <w:proofErr w:type="spellStart"/>
      <w:r>
        <w:rPr>
          <w:sz w:val="24"/>
          <w:szCs w:val="24"/>
          <w:rtl/>
        </w:rPr>
        <w:t>תוכניות</w:t>
      </w:r>
      <w:proofErr w:type="spellEnd"/>
      <w:r>
        <w:rPr>
          <w:sz w:val="24"/>
          <w:szCs w:val="24"/>
          <w:rtl/>
        </w:rPr>
        <w:t xml:space="preserve"> מודפסות לתוכניות ממוחשבות.</w:t>
      </w:r>
    </w:p>
    <w:p w14:paraId="47244166" w14:textId="77777777" w:rsidR="00D910F5" w:rsidRDefault="00D910F5" w:rsidP="00793990">
      <w:pPr>
        <w:rPr>
          <w:sz w:val="24"/>
          <w:szCs w:val="24"/>
        </w:rPr>
      </w:pPr>
      <w:r>
        <w:rPr>
          <w:sz w:val="24"/>
          <w:szCs w:val="24"/>
          <w:rtl/>
        </w:rPr>
        <w:t>התוכנית תביא לחיסכון רב בזמנם של אנשי מקצוע ותביא לתוצאות מדויקות בהרבה מהעתקה ידנית.</w:t>
      </w:r>
    </w:p>
    <w:p w14:paraId="54EDAE36" w14:textId="77777777" w:rsidR="00D910F5" w:rsidRDefault="00D910F5" w:rsidP="00793990">
      <w:pPr>
        <w:rPr>
          <w:sz w:val="24"/>
          <w:szCs w:val="24"/>
          <w:rtl/>
        </w:rPr>
      </w:pPr>
    </w:p>
    <w:p w14:paraId="129F976B" w14:textId="77777777" w:rsidR="00E90E0C" w:rsidRDefault="00E90E0C" w:rsidP="00793990">
      <w:pPr>
        <w:rPr>
          <w:sz w:val="24"/>
          <w:szCs w:val="24"/>
        </w:rPr>
      </w:pPr>
    </w:p>
    <w:p w14:paraId="3D412462" w14:textId="77777777" w:rsidR="00D910F5" w:rsidRPr="009647EA" w:rsidRDefault="00D910F5" w:rsidP="00793990">
      <w:pPr>
        <w:rPr>
          <w:bCs/>
          <w:color w:val="DD3609"/>
          <w:sz w:val="24"/>
          <w:szCs w:val="24"/>
        </w:rPr>
      </w:pPr>
      <w:r w:rsidRPr="009647EA">
        <w:rPr>
          <w:bCs/>
          <w:color w:val="DD3609"/>
          <w:sz w:val="24"/>
          <w:szCs w:val="24"/>
          <w:rtl/>
        </w:rPr>
        <w:lastRenderedPageBreak/>
        <w:t>תהליכים עיקריים בפרויקט:</w:t>
      </w:r>
      <w:r w:rsidRPr="009647EA">
        <w:rPr>
          <w:bCs/>
          <w:color w:val="DD3609"/>
          <w:sz w:val="24"/>
          <w:szCs w:val="24"/>
        </w:rPr>
        <w:t xml:space="preserve"> </w:t>
      </w:r>
    </w:p>
    <w:p w14:paraId="071DAA7B"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משתמש נרשם למערכת ונפתח לו תיק פרויקטים אישי .</w:t>
      </w:r>
    </w:p>
    <w:p w14:paraId="1821F339" w14:textId="77777777"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המשתמש </w:t>
      </w:r>
      <w:r>
        <w:rPr>
          <w:sz w:val="24"/>
          <w:szCs w:val="24"/>
          <w:rtl/>
        </w:rPr>
        <w:t>יבחר</w:t>
      </w:r>
      <w:r>
        <w:rPr>
          <w:color w:val="000000"/>
          <w:sz w:val="24"/>
          <w:szCs w:val="24"/>
          <w:rtl/>
        </w:rPr>
        <w:t xml:space="preserve"> קובץ שהוא רוצה להמיר.</w:t>
      </w:r>
    </w:p>
    <w:p w14:paraId="697C9092" w14:textId="317CE93B" w:rsidR="00D910F5" w:rsidRDefault="00564CE0"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תקבל את קובץ התמונ</w:t>
      </w:r>
      <w:r>
        <w:rPr>
          <w:rFonts w:hint="cs"/>
          <w:color w:val="000000"/>
          <w:sz w:val="24"/>
          <w:szCs w:val="24"/>
          <w:rtl/>
        </w:rPr>
        <w:t>ה</w:t>
      </w:r>
      <w:r w:rsidR="00D910F5">
        <w:rPr>
          <w:color w:val="000000"/>
          <w:sz w:val="24"/>
          <w:szCs w:val="24"/>
          <w:rtl/>
        </w:rPr>
        <w:t>.</w:t>
      </w:r>
    </w:p>
    <w:p w14:paraId="6AC31A16" w14:textId="200C4E68"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המערכת תזהה את קווי השרטוט  בקובץ</w:t>
      </w:r>
      <w:r w:rsidR="00564CE0">
        <w:rPr>
          <w:rFonts w:hint="cs"/>
          <w:color w:val="000000"/>
          <w:sz w:val="24"/>
          <w:szCs w:val="24"/>
          <w:rtl/>
        </w:rPr>
        <w:t>.</w:t>
      </w:r>
      <w:r>
        <w:rPr>
          <w:color w:val="000000"/>
          <w:sz w:val="24"/>
          <w:szCs w:val="24"/>
          <w:rtl/>
        </w:rPr>
        <w:t xml:space="preserve"> </w:t>
      </w:r>
    </w:p>
    <w:p w14:paraId="59CCB128" w14:textId="7137AE9B" w:rsidR="00D910F5" w:rsidRDefault="00D910F5" w:rsidP="00793990">
      <w:pPr>
        <w:numPr>
          <w:ilvl w:val="0"/>
          <w:numId w:val="30"/>
        </w:numPr>
        <w:pBdr>
          <w:top w:val="nil"/>
          <w:left w:val="nil"/>
          <w:bottom w:val="nil"/>
          <w:right w:val="nil"/>
          <w:between w:val="nil"/>
        </w:pBdr>
        <w:spacing w:after="0" w:line="256" w:lineRule="auto"/>
        <w:rPr>
          <w:sz w:val="24"/>
          <w:szCs w:val="24"/>
        </w:rPr>
      </w:pPr>
      <w:r>
        <w:rPr>
          <w:color w:val="000000"/>
          <w:sz w:val="24"/>
          <w:szCs w:val="24"/>
          <w:rtl/>
        </w:rPr>
        <w:t xml:space="preserve">המערכת תמיר את הקובץ </w:t>
      </w:r>
      <w:r w:rsidR="00564CE0">
        <w:rPr>
          <w:rFonts w:hint="cs"/>
          <w:color w:val="000000"/>
          <w:sz w:val="24"/>
          <w:szCs w:val="24"/>
          <w:rtl/>
        </w:rPr>
        <w:t>לקבצי</w:t>
      </w:r>
      <w:r w:rsidR="00564CE0">
        <w:rPr>
          <w:color w:val="000000"/>
          <w:sz w:val="24"/>
          <w:szCs w:val="24"/>
          <w:rtl/>
        </w:rPr>
        <w:t>י</w:t>
      </w:r>
      <w:r>
        <w:rPr>
          <w:color w:val="000000"/>
          <w:sz w:val="24"/>
          <w:szCs w:val="24"/>
          <w:rtl/>
        </w:rPr>
        <w:t xml:space="preserve"> </w:t>
      </w:r>
      <w:r w:rsidR="00564CE0">
        <w:rPr>
          <w:color w:val="000000"/>
          <w:sz w:val="24"/>
          <w:szCs w:val="24"/>
        </w:rPr>
        <w:t>CAD</w:t>
      </w:r>
      <w:r w:rsidR="00564CE0">
        <w:rPr>
          <w:rFonts w:hint="cs"/>
          <w:color w:val="000000"/>
          <w:sz w:val="24"/>
          <w:szCs w:val="24"/>
          <w:rtl/>
        </w:rPr>
        <w:t>(</w:t>
      </w:r>
      <w:r w:rsidR="00564CE0">
        <w:rPr>
          <w:color w:val="000000"/>
          <w:sz w:val="24"/>
          <w:szCs w:val="24"/>
        </w:rPr>
        <w:t>dwg</w:t>
      </w:r>
      <w:r w:rsidR="00564CE0">
        <w:rPr>
          <w:rFonts w:hint="cs"/>
          <w:color w:val="000000"/>
          <w:sz w:val="24"/>
          <w:szCs w:val="24"/>
          <w:rtl/>
        </w:rPr>
        <w:t>)</w:t>
      </w:r>
      <w:r>
        <w:rPr>
          <w:color w:val="000000"/>
          <w:sz w:val="24"/>
          <w:szCs w:val="24"/>
        </w:rPr>
        <w:t xml:space="preserve">  </w:t>
      </w:r>
      <w:r>
        <w:rPr>
          <w:color w:val="000000"/>
          <w:sz w:val="24"/>
          <w:szCs w:val="24"/>
          <w:rtl/>
        </w:rPr>
        <w:t>.</w:t>
      </w:r>
    </w:p>
    <w:p w14:paraId="1CB52C57" w14:textId="77777777" w:rsidR="00D910F5" w:rsidRDefault="00D910F5" w:rsidP="00793990">
      <w:pPr>
        <w:numPr>
          <w:ilvl w:val="0"/>
          <w:numId w:val="30"/>
        </w:numPr>
        <w:pBdr>
          <w:top w:val="nil"/>
          <w:left w:val="nil"/>
          <w:bottom w:val="nil"/>
          <w:right w:val="nil"/>
          <w:between w:val="nil"/>
        </w:pBdr>
        <w:spacing w:line="256" w:lineRule="auto"/>
        <w:rPr>
          <w:sz w:val="24"/>
          <w:szCs w:val="24"/>
        </w:rPr>
      </w:pPr>
      <w:r>
        <w:rPr>
          <w:color w:val="000000"/>
          <w:sz w:val="24"/>
          <w:szCs w:val="24"/>
          <w:rtl/>
        </w:rPr>
        <w:t>המערכת תשמור את הקובץ בתיק הפרויקטים האישי שלו.</w:t>
      </w:r>
    </w:p>
    <w:p w14:paraId="6D72D327" w14:textId="77777777" w:rsidR="00D910F5" w:rsidRPr="009647EA" w:rsidRDefault="00D910F5" w:rsidP="00793990">
      <w:pPr>
        <w:pBdr>
          <w:top w:val="nil"/>
          <w:left w:val="nil"/>
          <w:bottom w:val="nil"/>
          <w:right w:val="nil"/>
          <w:between w:val="nil"/>
        </w:pBdr>
        <w:spacing w:line="256" w:lineRule="auto"/>
        <w:ind w:left="786"/>
        <w:rPr>
          <w:color w:val="DD3609"/>
          <w:sz w:val="24"/>
          <w:szCs w:val="24"/>
        </w:rPr>
      </w:pPr>
    </w:p>
    <w:p w14:paraId="691B7F4B" w14:textId="77777777" w:rsidR="00D910F5" w:rsidRPr="009647EA" w:rsidRDefault="00D910F5" w:rsidP="00793990">
      <w:pPr>
        <w:rPr>
          <w:bCs/>
          <w:color w:val="DD3609"/>
          <w:sz w:val="24"/>
          <w:szCs w:val="24"/>
        </w:rPr>
      </w:pPr>
      <w:r w:rsidRPr="009647EA">
        <w:rPr>
          <w:bCs/>
          <w:color w:val="DD3609"/>
          <w:sz w:val="24"/>
          <w:szCs w:val="24"/>
          <w:rtl/>
        </w:rPr>
        <w:t>תיאור הטכנולוגיה:</w:t>
      </w:r>
      <w:r w:rsidRPr="009647EA">
        <w:rPr>
          <w:bCs/>
          <w:color w:val="DD3609"/>
          <w:sz w:val="24"/>
          <w:szCs w:val="24"/>
        </w:rPr>
        <w:t xml:space="preserve"> </w:t>
      </w:r>
    </w:p>
    <w:p w14:paraId="5EEF5176" w14:textId="77777777" w:rsidR="00D910F5" w:rsidRPr="009647EA" w:rsidRDefault="00D910F5" w:rsidP="00793990">
      <w:pPr>
        <w:rPr>
          <w:bCs/>
          <w:color w:val="DD3609"/>
          <w:sz w:val="24"/>
          <w:szCs w:val="24"/>
        </w:rPr>
      </w:pPr>
      <w:r w:rsidRPr="009647EA">
        <w:rPr>
          <w:bCs/>
          <w:color w:val="DD3609"/>
          <w:sz w:val="24"/>
          <w:szCs w:val="24"/>
          <w:rtl/>
        </w:rPr>
        <w:t>צד שרת</w:t>
      </w:r>
      <w:r w:rsidRPr="009647EA">
        <w:rPr>
          <w:bCs/>
          <w:color w:val="DD3609"/>
          <w:sz w:val="24"/>
          <w:szCs w:val="24"/>
        </w:rPr>
        <w:t>:</w:t>
      </w:r>
    </w:p>
    <w:p w14:paraId="1E150751" w14:textId="77777777" w:rsidR="00D910F5" w:rsidRPr="009647EA" w:rsidRDefault="00D910F5" w:rsidP="00793990">
      <w:pPr>
        <w:rPr>
          <w:color w:val="DD3609"/>
          <w:sz w:val="24"/>
          <w:szCs w:val="24"/>
        </w:rPr>
      </w:pPr>
      <w:r w:rsidRPr="009647EA">
        <w:rPr>
          <w:b/>
          <w:bCs/>
          <w:color w:val="DD3609"/>
          <w:sz w:val="24"/>
          <w:szCs w:val="24"/>
          <w:rtl/>
        </w:rPr>
        <w:t>שפת תכנות בצד השרת:</w:t>
      </w:r>
      <w:r w:rsidRPr="009647EA">
        <w:rPr>
          <w:color w:val="DD3609"/>
          <w:sz w:val="24"/>
          <w:szCs w:val="24"/>
          <w:rtl/>
        </w:rPr>
        <w:t xml:space="preserve"> </w:t>
      </w:r>
      <w:r w:rsidRPr="009647EA">
        <w:rPr>
          <w:color w:val="DD3609"/>
          <w:sz w:val="24"/>
          <w:szCs w:val="24"/>
        </w:rPr>
        <w:t>c</w:t>
      </w:r>
      <w:r w:rsidRPr="009647EA">
        <w:rPr>
          <w:color w:val="DD3609"/>
          <w:sz w:val="24"/>
          <w:szCs w:val="24"/>
          <w:rtl/>
        </w:rPr>
        <w:t>#</w:t>
      </w:r>
    </w:p>
    <w:p w14:paraId="27C67409" w14:textId="77777777" w:rsidR="00D910F5" w:rsidRPr="009647EA" w:rsidRDefault="00D910F5" w:rsidP="00793990">
      <w:pPr>
        <w:rPr>
          <w:bCs/>
          <w:color w:val="DD3609"/>
          <w:sz w:val="24"/>
          <w:szCs w:val="24"/>
        </w:rPr>
      </w:pPr>
      <w:r w:rsidRPr="009647EA">
        <w:rPr>
          <w:bCs/>
          <w:color w:val="DD3609"/>
          <w:sz w:val="24"/>
          <w:szCs w:val="24"/>
          <w:rtl/>
        </w:rPr>
        <w:t>צד לקוח:</w:t>
      </w:r>
      <w:r w:rsidRPr="009647EA">
        <w:rPr>
          <w:bCs/>
          <w:color w:val="DD3609"/>
          <w:sz w:val="24"/>
          <w:szCs w:val="24"/>
        </w:rPr>
        <w:t xml:space="preserve"> </w:t>
      </w:r>
    </w:p>
    <w:p w14:paraId="035E4D4C" w14:textId="77777777" w:rsidR="00D910F5" w:rsidRPr="009647EA" w:rsidRDefault="00D910F5" w:rsidP="00793990">
      <w:pPr>
        <w:rPr>
          <w:color w:val="DD3609"/>
          <w:sz w:val="24"/>
          <w:szCs w:val="24"/>
          <w:rtl/>
        </w:rPr>
      </w:pPr>
      <w:r w:rsidRPr="009647EA">
        <w:rPr>
          <w:b/>
          <w:bCs/>
          <w:color w:val="DD3609"/>
          <w:sz w:val="24"/>
          <w:szCs w:val="24"/>
          <w:rtl/>
        </w:rPr>
        <w:t xml:space="preserve">שפת תכנות בצד לקוח: </w:t>
      </w:r>
      <w:r w:rsidRPr="009647EA">
        <w:rPr>
          <w:color w:val="DD3609"/>
          <w:sz w:val="24"/>
          <w:szCs w:val="24"/>
        </w:rPr>
        <w:t>angular</w:t>
      </w:r>
    </w:p>
    <w:p w14:paraId="53C80FC9" w14:textId="77777777" w:rsidR="00D910F5" w:rsidRPr="009647EA" w:rsidRDefault="00D910F5" w:rsidP="00793990">
      <w:pPr>
        <w:rPr>
          <w:color w:val="DD3609"/>
          <w:sz w:val="24"/>
          <w:szCs w:val="24"/>
        </w:rPr>
      </w:pPr>
      <w:r w:rsidRPr="009647EA">
        <w:rPr>
          <w:bCs/>
          <w:color w:val="DD3609"/>
          <w:sz w:val="24"/>
          <w:szCs w:val="24"/>
          <w:rtl/>
        </w:rPr>
        <w:t>מסד נתונים</w:t>
      </w:r>
      <w:r w:rsidRPr="009647EA">
        <w:rPr>
          <w:b/>
          <w:color w:val="DD3609"/>
          <w:sz w:val="24"/>
          <w:szCs w:val="24"/>
          <w:rtl/>
        </w:rPr>
        <w:t>:</w:t>
      </w:r>
      <w:r w:rsidRPr="009647EA">
        <w:rPr>
          <w:color w:val="DD3609"/>
          <w:sz w:val="24"/>
          <w:szCs w:val="24"/>
        </w:rPr>
        <w:t xml:space="preserve"> SQL </w:t>
      </w:r>
    </w:p>
    <w:p w14:paraId="3D126E2F" w14:textId="77777777" w:rsidR="00D910F5" w:rsidRPr="009647EA" w:rsidRDefault="00D910F5" w:rsidP="00793990">
      <w:pPr>
        <w:rPr>
          <w:bCs/>
          <w:color w:val="DD3609"/>
          <w:rtl/>
        </w:rPr>
      </w:pPr>
      <w:r w:rsidRPr="009647EA">
        <w:rPr>
          <w:bCs/>
          <w:color w:val="DD3609"/>
          <w:sz w:val="24"/>
          <w:szCs w:val="24"/>
          <w:rtl/>
        </w:rPr>
        <w:t xml:space="preserve">פרוטוקולי תקשורת:  </w:t>
      </w:r>
    </w:p>
    <w:p w14:paraId="0719C497" w14:textId="77777777" w:rsidR="00D910F5" w:rsidRPr="00B2549F" w:rsidRDefault="00D910F5" w:rsidP="00793990">
      <w:pPr>
        <w:rPr>
          <w:bCs/>
        </w:rPr>
      </w:pPr>
      <w:r w:rsidRPr="009647EA">
        <w:rPr>
          <w:bCs/>
          <w:color w:val="DD3609"/>
          <w:rtl/>
        </w:rPr>
        <w:t>לוחות זמנים:</w:t>
      </w:r>
      <w:r w:rsidRPr="00B2549F">
        <w:rPr>
          <w:bCs/>
          <w:rtl/>
        </w:rPr>
        <w:br/>
      </w:r>
    </w:p>
    <w:p w14:paraId="02977B39"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חקר המצב הקיים – ספטמבר</w:t>
      </w:r>
    </w:p>
    <w:p w14:paraId="085EED3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הגדרת הדרישות – ספטמבר</w:t>
      </w:r>
    </w:p>
    <w:p w14:paraId="3CBDF5C0"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אפיון המערכת – אוקטובר</w:t>
      </w:r>
    </w:p>
    <w:p w14:paraId="5E8990C5"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 xml:space="preserve">אפיון בסיס </w:t>
      </w:r>
      <w:r>
        <w:rPr>
          <w:rtl/>
        </w:rPr>
        <w:t>נתונים</w:t>
      </w:r>
      <w:r>
        <w:rPr>
          <w:color w:val="000000"/>
          <w:rtl/>
        </w:rPr>
        <w:t xml:space="preserve"> – נובמבר</w:t>
      </w:r>
    </w:p>
    <w:p w14:paraId="5E83B1CD"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עיצוב המערכת – דצמבר</w:t>
      </w:r>
    </w:p>
    <w:p w14:paraId="7D48F650" w14:textId="77777777" w:rsidR="00D910F5" w:rsidRDefault="00D910F5" w:rsidP="00793990">
      <w:pPr>
        <w:numPr>
          <w:ilvl w:val="0"/>
          <w:numId w:val="31"/>
        </w:numPr>
        <w:pBdr>
          <w:top w:val="nil"/>
          <w:left w:val="nil"/>
          <w:bottom w:val="nil"/>
          <w:right w:val="nil"/>
          <w:between w:val="nil"/>
        </w:pBdr>
        <w:spacing w:after="0" w:line="256" w:lineRule="auto"/>
      </w:pPr>
      <w:r>
        <w:rPr>
          <w:rtl/>
        </w:rPr>
        <w:t>בניית</w:t>
      </w:r>
      <w:r>
        <w:rPr>
          <w:color w:val="000000"/>
          <w:rtl/>
        </w:rPr>
        <w:t xml:space="preserve"> התוכנה – ינואר, פברואר</w:t>
      </w:r>
    </w:p>
    <w:p w14:paraId="731E4A07"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בדיקות – מרץ</w:t>
      </w:r>
    </w:p>
    <w:p w14:paraId="6C0AEF31"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הכנת תיק פרויקט – אפריל</w:t>
      </w:r>
    </w:p>
    <w:p w14:paraId="7A87265B" w14:textId="77777777" w:rsidR="00D910F5" w:rsidRDefault="00D910F5" w:rsidP="00793990">
      <w:pPr>
        <w:numPr>
          <w:ilvl w:val="0"/>
          <w:numId w:val="31"/>
        </w:numPr>
        <w:pBdr>
          <w:top w:val="nil"/>
          <w:left w:val="nil"/>
          <w:bottom w:val="nil"/>
          <w:right w:val="nil"/>
          <w:between w:val="nil"/>
        </w:pBdr>
        <w:spacing w:after="0" w:line="256" w:lineRule="auto"/>
      </w:pPr>
      <w:r>
        <w:rPr>
          <w:color w:val="000000"/>
          <w:rtl/>
        </w:rPr>
        <w:t>הטמעת המערכת – מאי</w:t>
      </w:r>
    </w:p>
    <w:p w14:paraId="2DD75F21" w14:textId="77777777" w:rsidR="00D910F5" w:rsidRDefault="00D910F5" w:rsidP="00793990">
      <w:pPr>
        <w:numPr>
          <w:ilvl w:val="0"/>
          <w:numId w:val="31"/>
        </w:numPr>
        <w:pBdr>
          <w:top w:val="nil"/>
          <w:left w:val="nil"/>
          <w:bottom w:val="nil"/>
          <w:right w:val="nil"/>
          <w:between w:val="nil"/>
        </w:pBdr>
        <w:spacing w:line="256" w:lineRule="auto"/>
      </w:pPr>
      <w:r>
        <w:rPr>
          <w:color w:val="000000"/>
          <w:rtl/>
        </w:rPr>
        <w:t>הגשת פרויקט סופי - מאי</w:t>
      </w:r>
      <w:r>
        <w:rPr>
          <w:color w:val="000000"/>
          <w:rtl/>
        </w:rPr>
        <w:br/>
      </w:r>
    </w:p>
    <w:p w14:paraId="3A694862" w14:textId="77777777" w:rsidR="00D910F5" w:rsidRDefault="00D910F5" w:rsidP="00793990">
      <w:r w:rsidRPr="00B2549F">
        <w:rPr>
          <w:bCs/>
          <w:rtl/>
        </w:rPr>
        <w:t>חתימת הסטודנט:</w:t>
      </w:r>
      <w:r>
        <w:rPr>
          <w:rtl/>
        </w:rPr>
        <w:t xml:space="preserve">   הודיה חיה אוחנה</w:t>
      </w:r>
    </w:p>
    <w:p w14:paraId="740AB7CE" w14:textId="77777777" w:rsidR="00D910F5" w:rsidRPr="00B2549F" w:rsidRDefault="00D910F5" w:rsidP="00793990">
      <w:pPr>
        <w:rPr>
          <w:bCs/>
        </w:rPr>
      </w:pPr>
      <w:r w:rsidRPr="00B2549F">
        <w:rPr>
          <w:bCs/>
          <w:rtl/>
        </w:rPr>
        <w:t>חתימת רכז המגמה:</w:t>
      </w:r>
    </w:p>
    <w:p w14:paraId="3545540E" w14:textId="7E9FBDDD" w:rsidR="0051280A" w:rsidRDefault="00D910F5" w:rsidP="00793990">
      <w:pPr>
        <w:rPr>
          <w:rtl/>
        </w:rPr>
      </w:pPr>
      <w:r w:rsidRPr="00B2549F">
        <w:rPr>
          <w:bCs/>
          <w:rtl/>
        </w:rPr>
        <w:t>אישור משרד החינוך:</w:t>
      </w:r>
    </w:p>
    <w:p w14:paraId="5143D0C7" w14:textId="77777777" w:rsidR="00D910F5" w:rsidRDefault="00D910F5" w:rsidP="00793990">
      <w:pPr>
        <w:rPr>
          <w:rtl/>
        </w:rPr>
      </w:pPr>
    </w:p>
    <w:p w14:paraId="0032588A" w14:textId="77777777" w:rsidR="00564CE0" w:rsidRDefault="00564CE0" w:rsidP="00793990">
      <w:pPr>
        <w:rPr>
          <w:rtl/>
        </w:rPr>
      </w:pPr>
    </w:p>
    <w:p w14:paraId="267B4CB9" w14:textId="77777777" w:rsidR="00564CE0" w:rsidRDefault="00564CE0" w:rsidP="00793990">
      <w:pPr>
        <w:rPr>
          <w:rtl/>
        </w:rPr>
      </w:pPr>
    </w:p>
    <w:p w14:paraId="633B1D96" w14:textId="77777777" w:rsidR="00564CE0" w:rsidRDefault="00564CE0" w:rsidP="00793990">
      <w:pPr>
        <w:rPr>
          <w:rtl/>
        </w:rPr>
      </w:pPr>
    </w:p>
    <w:p w14:paraId="6DEAFD8C" w14:textId="77777777" w:rsidR="00564CE0" w:rsidRDefault="00564CE0" w:rsidP="00793990">
      <w:pPr>
        <w:rPr>
          <w:rtl/>
        </w:rPr>
      </w:pPr>
    </w:p>
    <w:p w14:paraId="6B0DDFF0" w14:textId="77777777" w:rsidR="00564CE0" w:rsidRPr="0051280A" w:rsidRDefault="00564CE0" w:rsidP="00793990">
      <w:pPr>
        <w:rPr>
          <w:rtl/>
        </w:rPr>
      </w:pPr>
    </w:p>
    <w:p w14:paraId="54878381" w14:textId="5EA48A0D" w:rsidR="000C040B" w:rsidRPr="009647EA" w:rsidRDefault="0040191B" w:rsidP="00793990">
      <w:pPr>
        <w:pStyle w:val="1"/>
        <w:numPr>
          <w:ilvl w:val="0"/>
          <w:numId w:val="7"/>
        </w:numPr>
        <w:rPr>
          <w:color w:val="DD3609"/>
          <w:rtl/>
        </w:rPr>
      </w:pPr>
      <w:bookmarkStart w:id="1" w:name="_Toc102417031"/>
      <w:r w:rsidRPr="009647EA">
        <w:rPr>
          <w:rFonts w:hint="cs"/>
          <w:color w:val="DD3609"/>
          <w:rtl/>
        </w:rPr>
        <w:lastRenderedPageBreak/>
        <w:t>מבוא / תקציר</w:t>
      </w:r>
      <w:bookmarkEnd w:id="1"/>
    </w:p>
    <w:p w14:paraId="5BD51B5C" w14:textId="77777777" w:rsidR="00564CE0" w:rsidRDefault="00564CE0" w:rsidP="00793990">
      <w:pPr>
        <w:rPr>
          <w:rtl/>
        </w:rPr>
      </w:pPr>
    </w:p>
    <w:p w14:paraId="198776E9" w14:textId="77777777" w:rsidR="00564CE0" w:rsidRPr="00564CE0" w:rsidRDefault="00564CE0" w:rsidP="00793990"/>
    <w:p w14:paraId="7E342392" w14:textId="0786A449" w:rsidR="000C040B" w:rsidRPr="009647EA" w:rsidRDefault="000C040B" w:rsidP="00793990">
      <w:pPr>
        <w:pStyle w:val="2"/>
        <w:numPr>
          <w:ilvl w:val="1"/>
          <w:numId w:val="7"/>
        </w:numPr>
        <w:rPr>
          <w:color w:val="DD3609"/>
          <w:rtl/>
        </w:rPr>
      </w:pPr>
      <w:bookmarkStart w:id="2" w:name="_Toc102417032"/>
      <w:r w:rsidRPr="009647EA">
        <w:rPr>
          <w:rFonts w:hint="cs"/>
          <w:color w:val="DD3609"/>
          <w:rtl/>
        </w:rPr>
        <w:t>הרקע לפרויקט</w:t>
      </w:r>
      <w:bookmarkEnd w:id="2"/>
    </w:p>
    <w:p w14:paraId="0F780953" w14:textId="77777777" w:rsidR="00A03FC1" w:rsidRPr="00A03FC1" w:rsidRDefault="00A03FC1" w:rsidP="00793990">
      <w:pPr>
        <w:rPr>
          <w:rtl/>
        </w:rPr>
      </w:pPr>
    </w:p>
    <w:p w14:paraId="29212C38" w14:textId="75BC3C64" w:rsidR="00ED7B8C" w:rsidRDefault="00A375B2" w:rsidP="00793990">
      <w:pPr>
        <w:rPr>
          <w:rtl/>
        </w:rPr>
      </w:pPr>
      <w:r>
        <w:rPr>
          <w:rFonts w:hint="cs"/>
          <w:rtl/>
        </w:rPr>
        <w:t>חיפשתי</w:t>
      </w:r>
      <w:r w:rsidR="00ED7B8C">
        <w:rPr>
          <w:rFonts w:hint="cs"/>
          <w:rtl/>
        </w:rPr>
        <w:t xml:space="preserve"> רעיון לאפליקציה שתוכל לחסוך לאנשים הרבה כאב ראש ,</w:t>
      </w:r>
      <w:r w:rsidR="00296042">
        <w:rPr>
          <w:rFonts w:hint="cs"/>
          <w:rtl/>
        </w:rPr>
        <w:t>ותהיה יעילה בצורה המרבית.</w:t>
      </w:r>
    </w:p>
    <w:p w14:paraId="0A1E8269" w14:textId="32B8BDDB" w:rsidR="00D910F5" w:rsidRDefault="00296042" w:rsidP="00793990">
      <w:pPr>
        <w:rPr>
          <w:rtl/>
        </w:rPr>
      </w:pPr>
      <w:r>
        <w:rPr>
          <w:rFonts w:hint="cs"/>
          <w:rtl/>
        </w:rPr>
        <w:t>בתור אחת שבאה ממשפחה שכולם מתעסקים בענף הבניה</w:t>
      </w:r>
      <w:r w:rsidR="00ED7B8C">
        <w:rPr>
          <w:rFonts w:hint="cs"/>
          <w:rtl/>
        </w:rPr>
        <w:t xml:space="preserve"> </w:t>
      </w:r>
      <w:r>
        <w:rPr>
          <w:rFonts w:hint="cs"/>
          <w:rtl/>
        </w:rPr>
        <w:t>והתכנון, תמי</w:t>
      </w:r>
      <w:r>
        <w:rPr>
          <w:rFonts w:hint="eastAsia"/>
          <w:rtl/>
        </w:rPr>
        <w:t>ד</w:t>
      </w:r>
      <w:r w:rsidR="00ED7B8C">
        <w:rPr>
          <w:rFonts w:hint="cs"/>
          <w:rtl/>
        </w:rPr>
        <w:t xml:space="preserve"> ראיתי א</w:t>
      </w:r>
      <w:r>
        <w:rPr>
          <w:rFonts w:hint="cs"/>
          <w:rtl/>
        </w:rPr>
        <w:t>ו</w:t>
      </w:r>
      <w:r w:rsidR="00ED7B8C">
        <w:rPr>
          <w:rFonts w:hint="cs"/>
          <w:rtl/>
        </w:rPr>
        <w:t>ת</w:t>
      </w:r>
      <w:r>
        <w:rPr>
          <w:rFonts w:hint="cs"/>
          <w:rtl/>
        </w:rPr>
        <w:t>ם</w:t>
      </w:r>
      <w:r w:rsidR="00ED7B8C">
        <w:rPr>
          <w:rFonts w:hint="cs"/>
          <w:rtl/>
        </w:rPr>
        <w:t xml:space="preserve"> משלמים הרבה מאוד כסף לאנשים כדי שיעשו להם שינויים</w:t>
      </w:r>
      <w:r>
        <w:rPr>
          <w:rFonts w:hint="cs"/>
          <w:rtl/>
        </w:rPr>
        <w:t xml:space="preserve"> ועריכה </w:t>
      </w:r>
      <w:r w:rsidR="00ED7B8C">
        <w:rPr>
          <w:rFonts w:hint="cs"/>
          <w:rtl/>
        </w:rPr>
        <w:t xml:space="preserve"> לתוכניות</w:t>
      </w:r>
      <w:r>
        <w:rPr>
          <w:rFonts w:hint="cs"/>
          <w:rtl/>
        </w:rPr>
        <w:t>/שרטוטים</w:t>
      </w:r>
      <w:r w:rsidR="00ED7B8C">
        <w:rPr>
          <w:rFonts w:hint="cs"/>
          <w:rtl/>
        </w:rPr>
        <w:t xml:space="preserve"> קיימ</w:t>
      </w:r>
      <w:r>
        <w:rPr>
          <w:rFonts w:hint="cs"/>
          <w:rtl/>
        </w:rPr>
        <w:t>ים</w:t>
      </w:r>
      <w:r w:rsidR="00ED7B8C">
        <w:rPr>
          <w:rFonts w:hint="cs"/>
          <w:rtl/>
        </w:rPr>
        <w:t xml:space="preserve"> ,לפעמים אפילו שינויים קטנים </w:t>
      </w:r>
      <w:r>
        <w:rPr>
          <w:rFonts w:hint="cs"/>
          <w:rtl/>
        </w:rPr>
        <w:t>.</w:t>
      </w:r>
    </w:p>
    <w:p w14:paraId="5376B78C" w14:textId="5EF03273" w:rsidR="00ED7B8C" w:rsidRDefault="00ED7B8C" w:rsidP="00793990">
      <w:pPr>
        <w:rPr>
          <w:rtl/>
        </w:rPr>
      </w:pPr>
      <w:r>
        <w:rPr>
          <w:rFonts w:hint="cs"/>
          <w:rtl/>
        </w:rPr>
        <w:t>או</w:t>
      </w:r>
      <w:r w:rsidR="00296042">
        <w:rPr>
          <w:rFonts w:hint="cs"/>
          <w:rtl/>
        </w:rPr>
        <w:t xml:space="preserve"> </w:t>
      </w:r>
      <w:r w:rsidR="00047AD7">
        <w:rPr>
          <w:rFonts w:hint="cs"/>
          <w:rtl/>
        </w:rPr>
        <w:t>כ</w:t>
      </w:r>
      <w:r w:rsidR="00296042">
        <w:rPr>
          <w:rFonts w:hint="cs"/>
          <w:rtl/>
        </w:rPr>
        <w:t>שהם צריכים</w:t>
      </w:r>
      <w:r>
        <w:rPr>
          <w:rFonts w:hint="cs"/>
          <w:rtl/>
        </w:rPr>
        <w:t xml:space="preserve"> </w:t>
      </w:r>
      <w:r w:rsidR="00296042">
        <w:rPr>
          <w:rFonts w:hint="cs"/>
          <w:rtl/>
        </w:rPr>
        <w:t>להעתיק</w:t>
      </w:r>
      <w:r>
        <w:rPr>
          <w:rFonts w:hint="cs"/>
          <w:rtl/>
        </w:rPr>
        <w:t xml:space="preserve"> </w:t>
      </w:r>
      <w:r w:rsidR="00D910F5">
        <w:rPr>
          <w:rFonts w:hint="cs"/>
          <w:rtl/>
        </w:rPr>
        <w:t>תכניות</w:t>
      </w:r>
      <w:r>
        <w:rPr>
          <w:rFonts w:hint="cs"/>
          <w:rtl/>
        </w:rPr>
        <w:t xml:space="preserve"> שלמות לאוטוקאד(תוכנה שירטוט לאדריכלים ומעצבי פנים)מה שלוקח המון </w:t>
      </w:r>
      <w:r w:rsidR="00D910F5">
        <w:rPr>
          <w:rFonts w:hint="cs"/>
          <w:rtl/>
        </w:rPr>
        <w:t>זמן, וא</w:t>
      </w:r>
      <w:r w:rsidR="00D910F5">
        <w:rPr>
          <w:rFonts w:hint="eastAsia"/>
          <w:rtl/>
        </w:rPr>
        <w:t>ז</w:t>
      </w:r>
      <w:r>
        <w:rPr>
          <w:rFonts w:hint="cs"/>
          <w:rtl/>
        </w:rPr>
        <w:t xml:space="preserve"> עלה לי רעיון לפתח אפליקציה/תוכנה שפשוט תעשה להם את העבודה לקלה יותר ותחסוך להם הרבה זמן וכסף</w:t>
      </w:r>
      <w:r w:rsidR="00296042">
        <w:rPr>
          <w:rFonts w:hint="cs"/>
          <w:rtl/>
        </w:rPr>
        <w:t xml:space="preserve"> ומאמץ לא מבוטל</w:t>
      </w:r>
      <w:r>
        <w:rPr>
          <w:rFonts w:hint="cs"/>
          <w:rtl/>
        </w:rPr>
        <w:t>.</w:t>
      </w:r>
    </w:p>
    <w:p w14:paraId="51B41385" w14:textId="42E6096D" w:rsidR="00D910F5" w:rsidRDefault="00047AD7" w:rsidP="00793990">
      <w:pPr>
        <w:rPr>
          <w:rtl/>
        </w:rPr>
      </w:pPr>
      <w:r>
        <w:rPr>
          <w:rFonts w:hint="cs"/>
          <w:rtl/>
        </w:rPr>
        <w:t>וכ</w:t>
      </w:r>
      <w:r w:rsidR="00D910F5">
        <w:rPr>
          <w:rFonts w:hint="cs"/>
          <w:rtl/>
        </w:rPr>
        <w:t>אחת שבאה ממשפחה</w:t>
      </w:r>
      <w:r>
        <w:rPr>
          <w:rFonts w:hint="cs"/>
          <w:rtl/>
        </w:rPr>
        <w:t xml:space="preserve"> שמתעסקת בענף הבניה,</w:t>
      </w:r>
      <w:r w:rsidR="00D910F5">
        <w:rPr>
          <w:rFonts w:hint="cs"/>
          <w:rtl/>
        </w:rPr>
        <w:t xml:space="preserve"> אני רואה את הצורך הרב שיש להם באמצעי עזר  נגיש וממוחשב ,שיעזור להם לחסוך זמן, כסף ושיעזור להם לארגן את כל הקבצים בצורה מסודרת.</w:t>
      </w:r>
    </w:p>
    <w:p w14:paraId="6A051926" w14:textId="77777777" w:rsidR="00047AD7" w:rsidRDefault="00047AD7" w:rsidP="00793990">
      <w:pPr>
        <w:rPr>
          <w:rtl/>
        </w:rPr>
      </w:pPr>
    </w:p>
    <w:p w14:paraId="6FF879BF" w14:textId="77777777" w:rsidR="00296042" w:rsidRDefault="00296042" w:rsidP="00793990">
      <w:pPr>
        <w:rPr>
          <w:rtl/>
        </w:rPr>
      </w:pPr>
    </w:p>
    <w:p w14:paraId="0FFE728E" w14:textId="0E04793C" w:rsidR="00D910F5" w:rsidRDefault="00D910F5" w:rsidP="00793990">
      <w:pPr>
        <w:rPr>
          <w:rtl/>
        </w:rPr>
      </w:pPr>
      <w:r>
        <w:rPr>
          <w:rFonts w:hint="cs"/>
          <w:rtl/>
        </w:rPr>
        <w:t>הפרויקט כולל בתוכו עיבוד תמונות</w:t>
      </w:r>
      <w:r w:rsidR="008D4A91">
        <w:rPr>
          <w:rFonts w:hint="cs"/>
          <w:rtl/>
        </w:rPr>
        <w:t>,</w:t>
      </w:r>
      <w:r w:rsidR="00047AD7">
        <w:rPr>
          <w:rFonts w:hint="cs"/>
          <w:rtl/>
        </w:rPr>
        <w:t xml:space="preserve"> התפתחות טכנולוגית  </w:t>
      </w:r>
    </w:p>
    <w:p w14:paraId="1C9CC073" w14:textId="70791BB2" w:rsidR="00047AD7" w:rsidRDefault="00047AD7" w:rsidP="00793990">
      <w:pPr>
        <w:rPr>
          <w:rtl/>
        </w:rPr>
      </w:pPr>
      <w:r>
        <w:rPr>
          <w:rFonts w:hint="cs"/>
          <w:rtl/>
        </w:rPr>
        <w:t xml:space="preserve">שם הפרויקט הוא </w:t>
      </w:r>
      <w:r>
        <w:t>(digital convert- )</w:t>
      </w:r>
      <w:r>
        <w:rPr>
          <w:rFonts w:hint="cs"/>
        </w:rPr>
        <w:t>D</w:t>
      </w:r>
      <w:r>
        <w:t>igivert</w:t>
      </w:r>
      <w:r>
        <w:rPr>
          <w:rFonts w:hint="cs"/>
          <w:rtl/>
        </w:rPr>
        <w:t xml:space="preserve">-המרה </w:t>
      </w:r>
      <w:r w:rsidR="00A46C21">
        <w:rPr>
          <w:rFonts w:hint="cs"/>
          <w:rtl/>
        </w:rPr>
        <w:t>דיגיטלי</w:t>
      </w:r>
      <w:r w:rsidR="00A46C21">
        <w:rPr>
          <w:rFonts w:hint="eastAsia"/>
          <w:rtl/>
        </w:rPr>
        <w:t>ת</w:t>
      </w:r>
      <w:r>
        <w:rPr>
          <w:rFonts w:hint="cs"/>
          <w:rtl/>
        </w:rPr>
        <w:t>,</w:t>
      </w:r>
    </w:p>
    <w:p w14:paraId="1A623D5E" w14:textId="3D76EDE4" w:rsidR="00047AD7" w:rsidRDefault="00047AD7" w:rsidP="00793990">
      <w:pPr>
        <w:rPr>
          <w:rtl/>
        </w:rPr>
      </w:pPr>
      <w:r>
        <w:rPr>
          <w:rFonts w:hint="cs"/>
          <w:rtl/>
        </w:rPr>
        <w:t>וכולי תקווה שאכן פתרון זה יהיה שימושי ויקל מעל כולם את הקושי ואת המורכבות שבדבר.</w:t>
      </w:r>
    </w:p>
    <w:p w14:paraId="5CABB615" w14:textId="4117A537" w:rsidR="008D4A91" w:rsidRDefault="008C6747" w:rsidP="008C6747">
      <w:pPr>
        <w:tabs>
          <w:tab w:val="left" w:pos="877"/>
        </w:tabs>
        <w:rPr>
          <w:rtl/>
        </w:rPr>
      </w:pPr>
      <w:proofErr w:type="spellStart"/>
      <w:r>
        <w:rPr>
          <w:rFonts w:hint="cs"/>
          <w:rtl/>
        </w:rPr>
        <w:t>האלגורתם</w:t>
      </w:r>
      <w:proofErr w:type="spellEnd"/>
      <w:r>
        <w:rPr>
          <w:rFonts w:hint="cs"/>
          <w:rtl/>
        </w:rPr>
        <w:t xml:space="preserve">  שעזר לי לפתח זה אלגוריתם לעיבוד תמונה .</w:t>
      </w:r>
    </w:p>
    <w:p w14:paraId="4C2785AC" w14:textId="77777777" w:rsidR="008D4A91" w:rsidRDefault="008D4A91" w:rsidP="00793990">
      <w:pPr>
        <w:rPr>
          <w:rtl/>
        </w:rPr>
      </w:pPr>
    </w:p>
    <w:p w14:paraId="233FF1ED" w14:textId="77777777" w:rsidR="008D4A91" w:rsidRDefault="008D4A91" w:rsidP="00793990">
      <w:pPr>
        <w:rPr>
          <w:rtl/>
        </w:rPr>
      </w:pPr>
    </w:p>
    <w:p w14:paraId="56539D2B" w14:textId="77777777" w:rsidR="008D4A91" w:rsidRDefault="008D4A91" w:rsidP="00793990">
      <w:pPr>
        <w:rPr>
          <w:rtl/>
        </w:rPr>
      </w:pPr>
    </w:p>
    <w:p w14:paraId="60C14BD7" w14:textId="77777777" w:rsidR="008D4A91" w:rsidRDefault="008D4A91" w:rsidP="00793990">
      <w:pPr>
        <w:rPr>
          <w:rtl/>
        </w:rPr>
      </w:pPr>
    </w:p>
    <w:p w14:paraId="72877369" w14:textId="77777777" w:rsidR="008D4A91" w:rsidRDefault="008D4A91" w:rsidP="00793990"/>
    <w:p w14:paraId="602C03E8" w14:textId="169127DD" w:rsidR="000C040B" w:rsidRPr="008E3A0B" w:rsidRDefault="000C040B" w:rsidP="00793990">
      <w:pPr>
        <w:pStyle w:val="2"/>
        <w:numPr>
          <w:ilvl w:val="1"/>
          <w:numId w:val="16"/>
        </w:numPr>
        <w:rPr>
          <w:color w:val="CC0000"/>
          <w:rtl/>
        </w:rPr>
      </w:pPr>
      <w:bookmarkStart w:id="3" w:name="_Toc102417033"/>
      <w:r w:rsidRPr="009647EA">
        <w:rPr>
          <w:rFonts w:hint="cs"/>
          <w:color w:val="DD3609"/>
          <w:rtl/>
        </w:rPr>
        <w:t>תהליך המחקר</w:t>
      </w:r>
      <w:bookmarkEnd w:id="3"/>
    </w:p>
    <w:p w14:paraId="1864D749" w14:textId="0D5BE90E" w:rsidR="00A46C21" w:rsidRDefault="00047AD7" w:rsidP="00793990">
      <w:pPr>
        <w:rPr>
          <w:rtl/>
        </w:rPr>
      </w:pPr>
      <w:r>
        <w:rPr>
          <w:rFonts w:hint="cs"/>
          <w:rtl/>
        </w:rPr>
        <w:t xml:space="preserve"> כאשר </w:t>
      </w:r>
      <w:r w:rsidR="00A46C21">
        <w:rPr>
          <w:rFonts w:hint="cs"/>
          <w:rtl/>
        </w:rPr>
        <w:t>רציתי להתחיל לפתח את הפרויקט התחלתי לחקור כמה דברים על קבצים מהסוג הזה לדוג:</w:t>
      </w:r>
    </w:p>
    <w:p w14:paraId="45533285" w14:textId="77777777" w:rsidR="00A46C21" w:rsidRDefault="00A46C21" w:rsidP="00793990">
      <w:pPr>
        <w:pStyle w:val="a8"/>
        <w:numPr>
          <w:ilvl w:val="0"/>
          <w:numId w:val="34"/>
        </w:numPr>
      </w:pPr>
      <w:r>
        <w:rPr>
          <w:rFonts w:hint="cs"/>
          <w:rtl/>
        </w:rPr>
        <w:t xml:space="preserve">מהם סוגי  הקבצים שמשמשים לשרטוט תכניות </w:t>
      </w:r>
    </w:p>
    <w:p w14:paraId="32ED080D" w14:textId="77777777" w:rsidR="00A46C21" w:rsidRDefault="00A46C21" w:rsidP="00793990">
      <w:pPr>
        <w:pStyle w:val="a8"/>
        <w:numPr>
          <w:ilvl w:val="0"/>
          <w:numId w:val="34"/>
        </w:numPr>
      </w:pPr>
      <w:r>
        <w:rPr>
          <w:rFonts w:hint="cs"/>
          <w:rtl/>
        </w:rPr>
        <w:t xml:space="preserve">ממה מורכב קבצים אלו </w:t>
      </w:r>
    </w:p>
    <w:p w14:paraId="5100433E" w14:textId="77777777" w:rsidR="00A46C21" w:rsidRDefault="00A46C21" w:rsidP="00793990">
      <w:pPr>
        <w:pStyle w:val="a8"/>
        <w:numPr>
          <w:ilvl w:val="0"/>
          <w:numId w:val="34"/>
        </w:numPr>
      </w:pPr>
      <w:r>
        <w:rPr>
          <w:rFonts w:hint="cs"/>
          <w:rtl/>
        </w:rPr>
        <w:t xml:space="preserve">איך אוכל להמיר קובץ תמונה לקובץ </w:t>
      </w:r>
      <w:r>
        <w:rPr>
          <w:rFonts w:hint="cs"/>
        </w:rPr>
        <w:t>CAD</w:t>
      </w:r>
      <w:r>
        <w:rPr>
          <w:rFonts w:hint="cs"/>
          <w:rtl/>
        </w:rPr>
        <w:t>,</w:t>
      </w:r>
      <w:r>
        <w:rPr>
          <w:rFonts w:hint="cs"/>
        </w:rPr>
        <w:t>DWG</w:t>
      </w:r>
      <w:r>
        <w:rPr>
          <w:rFonts w:hint="cs"/>
          <w:rtl/>
        </w:rPr>
        <w:t>,</w:t>
      </w:r>
      <w:r>
        <w:rPr>
          <w:rFonts w:hint="cs"/>
        </w:rPr>
        <w:t>DFX</w:t>
      </w:r>
      <w:r>
        <w:rPr>
          <w:rFonts w:hint="cs"/>
          <w:rtl/>
        </w:rPr>
        <w:t>(קבצים לשרטוט)</w:t>
      </w:r>
    </w:p>
    <w:p w14:paraId="01E17BC5" w14:textId="2C3917BD" w:rsidR="00A46C21" w:rsidRDefault="00A46C21" w:rsidP="00793990">
      <w:pPr>
        <w:pStyle w:val="a8"/>
        <w:numPr>
          <w:ilvl w:val="0"/>
          <w:numId w:val="34"/>
        </w:numPr>
      </w:pPr>
      <w:r>
        <w:rPr>
          <w:rFonts w:hint="cs"/>
          <w:rtl/>
        </w:rPr>
        <w:t xml:space="preserve"> אילו ספריות יכולות לעזור לי לעשות את זה</w:t>
      </w:r>
    </w:p>
    <w:p w14:paraId="255070A6" w14:textId="27665B7F" w:rsidR="00A46C21" w:rsidRDefault="00A46C21" w:rsidP="00793990">
      <w:pPr>
        <w:pStyle w:val="a8"/>
        <w:numPr>
          <w:ilvl w:val="0"/>
          <w:numId w:val="34"/>
        </w:numPr>
      </w:pPr>
      <w:r>
        <w:rPr>
          <w:rFonts w:hint="cs"/>
          <w:rtl/>
        </w:rPr>
        <w:t xml:space="preserve">חיפוש אלגוריתמים </w:t>
      </w:r>
      <w:r w:rsidR="00D84A50">
        <w:rPr>
          <w:rFonts w:hint="cs"/>
          <w:rtl/>
        </w:rPr>
        <w:t>לביצוע</w:t>
      </w:r>
      <w:r>
        <w:rPr>
          <w:rFonts w:hint="cs"/>
          <w:rtl/>
        </w:rPr>
        <w:t xml:space="preserve"> המרב</w:t>
      </w:r>
    </w:p>
    <w:p w14:paraId="4E2631CB" w14:textId="1FBCF8BC" w:rsidR="00A46C21" w:rsidRDefault="00A46C21" w:rsidP="00793990">
      <w:pPr>
        <w:pStyle w:val="a8"/>
        <w:numPr>
          <w:ilvl w:val="0"/>
          <w:numId w:val="34"/>
        </w:numPr>
      </w:pPr>
      <w:r>
        <w:rPr>
          <w:rFonts w:hint="cs"/>
          <w:rtl/>
        </w:rPr>
        <w:t xml:space="preserve">חיפוש </w:t>
      </w:r>
      <w:r>
        <w:rPr>
          <w:rFonts w:hint="cs"/>
        </w:rPr>
        <w:t>A</w:t>
      </w:r>
      <w:r w:rsidR="00D84A50">
        <w:t>pi</w:t>
      </w:r>
      <w:r>
        <w:t xml:space="preserve"> </w:t>
      </w:r>
      <w:r>
        <w:rPr>
          <w:rFonts w:hint="cs"/>
          <w:rtl/>
        </w:rPr>
        <w:t xml:space="preserve"> </w:t>
      </w:r>
      <w:r w:rsidR="00D84A50">
        <w:rPr>
          <w:rFonts w:hint="cs"/>
          <w:rtl/>
        </w:rPr>
        <w:t>ל</w:t>
      </w:r>
      <w:r>
        <w:rPr>
          <w:rFonts w:hint="cs"/>
          <w:rtl/>
        </w:rPr>
        <w:t>המרת קב</w:t>
      </w:r>
      <w:r w:rsidR="00D84A50">
        <w:rPr>
          <w:rFonts w:hint="cs"/>
          <w:rtl/>
        </w:rPr>
        <w:t>צי תמונה לקבצי</w:t>
      </w:r>
      <w:r w:rsidR="00D84A50">
        <w:rPr>
          <w:rFonts w:hint="eastAsia"/>
          <w:rtl/>
        </w:rPr>
        <w:t>י</w:t>
      </w:r>
      <w:r w:rsidR="00D84A50">
        <w:rPr>
          <w:rFonts w:hint="cs"/>
          <w:rtl/>
        </w:rPr>
        <w:t xml:space="preserve"> </w:t>
      </w:r>
      <w:r w:rsidR="00D84A50">
        <w:rPr>
          <w:rFonts w:hint="cs"/>
        </w:rPr>
        <w:t>CAD</w:t>
      </w:r>
    </w:p>
    <w:p w14:paraId="70852E29" w14:textId="73617E7D" w:rsidR="003879C6" w:rsidRDefault="00D84A50" w:rsidP="00793990">
      <w:pPr>
        <w:rPr>
          <w:rtl/>
        </w:rPr>
      </w:pPr>
      <w:r>
        <w:rPr>
          <w:rFonts w:hint="cs"/>
          <w:rtl/>
        </w:rPr>
        <w:t xml:space="preserve">ואכן מצאתי ספריות שמשמשות ליצירת קבצי </w:t>
      </w:r>
      <w:r>
        <w:rPr>
          <w:rFonts w:hint="cs"/>
        </w:rPr>
        <w:t>CAD</w:t>
      </w:r>
      <w:r w:rsidR="003879C6">
        <w:rPr>
          <w:rFonts w:hint="cs"/>
          <w:rtl/>
        </w:rPr>
        <w:t xml:space="preserve">-ספרית </w:t>
      </w:r>
      <w:r w:rsidR="003879C6">
        <w:t>AutoCad.Net</w:t>
      </w:r>
      <w:r w:rsidR="007B5043">
        <w:rPr>
          <w:rFonts w:hint="cs"/>
          <w:rtl/>
        </w:rPr>
        <w:t>,</w:t>
      </w:r>
      <w:r w:rsidR="007B5043">
        <w:t>CADlib</w:t>
      </w:r>
      <w:r w:rsidR="007B5043">
        <w:rPr>
          <w:rFonts w:hint="cs"/>
          <w:rtl/>
        </w:rPr>
        <w:t>-הספריות</w:t>
      </w:r>
      <w:r w:rsidR="003879C6">
        <w:rPr>
          <w:rFonts w:hint="cs"/>
          <w:rtl/>
        </w:rPr>
        <w:t xml:space="preserve"> מאפשר</w:t>
      </w:r>
      <w:r w:rsidR="007B5043">
        <w:rPr>
          <w:rFonts w:hint="cs"/>
          <w:rtl/>
        </w:rPr>
        <w:t>ו</w:t>
      </w:r>
      <w:r w:rsidR="003879C6">
        <w:rPr>
          <w:rFonts w:hint="cs"/>
          <w:rtl/>
        </w:rPr>
        <w:t xml:space="preserve">ת לערוך ,ליצור  קבצי </w:t>
      </w:r>
      <w:r w:rsidR="003879C6">
        <w:t>CAD</w:t>
      </w:r>
      <w:r w:rsidR="007B5043">
        <w:rPr>
          <w:rFonts w:hint="cs"/>
          <w:rtl/>
        </w:rPr>
        <w:t>.</w:t>
      </w:r>
      <w:r w:rsidR="003879C6">
        <w:rPr>
          <w:rFonts w:hint="cs"/>
          <w:rtl/>
        </w:rPr>
        <w:t xml:space="preserve"> </w:t>
      </w:r>
    </w:p>
    <w:p w14:paraId="6EFEFE63" w14:textId="7567250E" w:rsidR="003879C6" w:rsidRPr="007B5043" w:rsidRDefault="003879C6" w:rsidP="00793990">
      <w:pPr>
        <w:rPr>
          <w:rtl/>
          <w:lang w:eastAsia="ko-KR"/>
        </w:rPr>
      </w:pPr>
      <w:r>
        <w:rPr>
          <w:rFonts w:hint="cs"/>
          <w:rtl/>
        </w:rPr>
        <w:lastRenderedPageBreak/>
        <w:t>חקרתי איך</w:t>
      </w:r>
      <w:r w:rsidR="007B5043">
        <w:rPr>
          <w:rFonts w:hint="cs"/>
          <w:rtl/>
        </w:rPr>
        <w:t xml:space="preserve"> </w:t>
      </w:r>
      <w:r>
        <w:rPr>
          <w:rFonts w:hint="cs"/>
          <w:rtl/>
        </w:rPr>
        <w:t xml:space="preserve">להשתמש </w:t>
      </w:r>
      <w:r w:rsidR="007B5043">
        <w:rPr>
          <w:rFonts w:hint="cs"/>
          <w:rtl/>
        </w:rPr>
        <w:t>ב</w:t>
      </w:r>
      <w:r>
        <w:rPr>
          <w:rFonts w:hint="cs"/>
          <w:rtl/>
        </w:rPr>
        <w:t>ספריות הללו</w:t>
      </w:r>
      <w:r w:rsidR="007B5043">
        <w:rPr>
          <w:rFonts w:hint="cs"/>
          <w:rtl/>
        </w:rPr>
        <w:t xml:space="preserve"> </w:t>
      </w:r>
      <w:r>
        <w:rPr>
          <w:rFonts w:hint="cs"/>
          <w:rtl/>
        </w:rPr>
        <w:t xml:space="preserve"> </w:t>
      </w:r>
      <w:r w:rsidR="007B5043">
        <w:rPr>
          <w:rFonts w:hint="cs"/>
          <w:rtl/>
        </w:rPr>
        <w:t xml:space="preserve">ומצאתי את ספריית </w:t>
      </w:r>
      <w:r w:rsidR="007B5043">
        <w:t>AutoCad.Net</w:t>
      </w:r>
      <w:r w:rsidR="007B5043">
        <w:rPr>
          <w:rFonts w:hint="cs"/>
          <w:b/>
          <w:bCs/>
          <w:rtl/>
        </w:rPr>
        <w:t xml:space="preserve"> </w:t>
      </w:r>
      <w:r w:rsidR="007B5043">
        <w:rPr>
          <w:rFonts w:hint="cs"/>
          <w:rtl/>
        </w:rPr>
        <w:t>כמתאימה ביותר משום שהפרויקט שלי מיועד לקבצי</w:t>
      </w:r>
      <w:r w:rsidR="007B5043">
        <w:rPr>
          <w:rFonts w:hint="eastAsia"/>
          <w:rtl/>
        </w:rPr>
        <w:t>י</w:t>
      </w:r>
      <w:r w:rsidR="007B5043">
        <w:rPr>
          <w:rFonts w:hint="cs"/>
          <w:rtl/>
        </w:rPr>
        <w:t xml:space="preserve"> </w:t>
      </w:r>
      <w:r w:rsidR="007B5043">
        <w:t>CAD</w:t>
      </w:r>
      <w:r w:rsidR="007B5043">
        <w:rPr>
          <w:rFonts w:hint="cs"/>
          <w:rtl/>
          <w:lang w:eastAsia="ko-KR"/>
        </w:rPr>
        <w:t xml:space="preserve"> ובעיקר קבציי </w:t>
      </w:r>
      <w:r w:rsidR="007B5043">
        <w:rPr>
          <w:lang w:eastAsia="ko-KR"/>
        </w:rPr>
        <w:t>DXF</w:t>
      </w:r>
      <w:r w:rsidR="007B5043">
        <w:rPr>
          <w:rFonts w:hint="cs"/>
          <w:rtl/>
          <w:lang w:eastAsia="ko-KR"/>
        </w:rPr>
        <w:t xml:space="preserve"> ולשימו</w:t>
      </w:r>
      <w:r w:rsidR="007B5043">
        <w:rPr>
          <w:rtl/>
          <w:lang w:eastAsia="ko-KR"/>
        </w:rPr>
        <w:t>ש</w:t>
      </w:r>
      <w:r w:rsidR="007B5043">
        <w:rPr>
          <w:rFonts w:hint="cs"/>
          <w:rtl/>
          <w:lang w:eastAsia="ko-KR"/>
        </w:rPr>
        <w:t xml:space="preserve"> בתוכנת</w:t>
      </w:r>
      <w:r w:rsidR="007B5043" w:rsidRPr="007B5043">
        <w:t xml:space="preserve"> </w:t>
      </w:r>
      <w:r w:rsidR="007B5043">
        <w:rPr>
          <w:lang w:eastAsia="ko-KR"/>
        </w:rPr>
        <w:t xml:space="preserve"> </w:t>
      </w:r>
      <w:r w:rsidR="007B5043">
        <w:t xml:space="preserve">AutoCAD </w:t>
      </w:r>
      <w:r w:rsidR="007B5043">
        <w:rPr>
          <w:rFonts w:hint="cs"/>
          <w:rtl/>
          <w:lang w:eastAsia="ko-KR"/>
        </w:rPr>
        <w:t>אשר מיועדת גם</w:t>
      </w:r>
      <w:r w:rsidR="00DB5E93">
        <w:rPr>
          <w:rFonts w:hint="cs"/>
          <w:rtl/>
          <w:lang w:eastAsia="ko-KR"/>
        </w:rPr>
        <w:t xml:space="preserve"> ובעיקר</w:t>
      </w:r>
      <w:r w:rsidR="007B5043">
        <w:rPr>
          <w:rFonts w:hint="cs"/>
          <w:rtl/>
          <w:lang w:eastAsia="ko-KR"/>
        </w:rPr>
        <w:t xml:space="preserve"> לקבציי </w:t>
      </w:r>
      <w:r w:rsidR="007B5043">
        <w:rPr>
          <w:lang w:eastAsia="ko-KR"/>
        </w:rPr>
        <w:t xml:space="preserve">DXF </w:t>
      </w:r>
      <w:r w:rsidR="007B5043">
        <w:rPr>
          <w:rFonts w:hint="cs"/>
          <w:rtl/>
          <w:lang w:eastAsia="ko-KR"/>
        </w:rPr>
        <w:t xml:space="preserve"> </w:t>
      </w:r>
      <w:r w:rsidR="00DB5E93">
        <w:t>.</w:t>
      </w:r>
      <w:r w:rsidR="007B5043">
        <w:t xml:space="preserve"> </w:t>
      </w:r>
    </w:p>
    <w:p w14:paraId="59B2F797" w14:textId="262F780E" w:rsidR="00047AD7" w:rsidRPr="00047AD7" w:rsidRDefault="00047AD7" w:rsidP="00793990">
      <w:pPr>
        <w:rPr>
          <w:rtl/>
        </w:rPr>
      </w:pPr>
    </w:p>
    <w:p w14:paraId="6230A5D4" w14:textId="4382807A" w:rsidR="000C040B" w:rsidRPr="009647EA" w:rsidRDefault="000C040B" w:rsidP="00793990">
      <w:pPr>
        <w:pStyle w:val="2"/>
        <w:numPr>
          <w:ilvl w:val="1"/>
          <w:numId w:val="16"/>
        </w:numPr>
        <w:rPr>
          <w:rStyle w:val="20"/>
          <w:color w:val="DD3609"/>
          <w:rtl/>
        </w:rPr>
      </w:pPr>
      <w:bookmarkStart w:id="4" w:name="_Toc102417034"/>
      <w:r w:rsidRPr="009647EA">
        <w:rPr>
          <w:rStyle w:val="20"/>
          <w:rFonts w:hint="cs"/>
          <w:color w:val="DD3609"/>
          <w:rtl/>
        </w:rPr>
        <w:t>סקירת ספרות</w:t>
      </w:r>
      <w:bookmarkEnd w:id="4"/>
    </w:p>
    <w:p w14:paraId="7F569B3D" w14:textId="5EF0FC81" w:rsidR="000C040B" w:rsidRDefault="000C040B" w:rsidP="00793990">
      <w:pPr>
        <w:pStyle w:val="a8"/>
        <w:ind w:left="750"/>
        <w:rPr>
          <w:rtl/>
        </w:rPr>
      </w:pPr>
      <w:r>
        <w:rPr>
          <w:rFonts w:hint="cs"/>
          <w:rtl/>
        </w:rPr>
        <w:t>באיזה אתרים נעזרת ל-</w:t>
      </w:r>
      <w:r w:rsidR="00C248D1">
        <w:rPr>
          <w:rFonts w:hint="cs"/>
          <w:rtl/>
        </w:rPr>
        <w:t xml:space="preserve">  (תיאור במשפטים)</w:t>
      </w:r>
    </w:p>
    <w:p w14:paraId="388E8293" w14:textId="196C682F" w:rsidR="000C040B" w:rsidRDefault="000C040B" w:rsidP="00793990">
      <w:pPr>
        <w:pStyle w:val="a8"/>
        <w:numPr>
          <w:ilvl w:val="0"/>
          <w:numId w:val="6"/>
        </w:numPr>
        <w:rPr>
          <w:rtl/>
        </w:rPr>
      </w:pPr>
      <w:r>
        <w:rPr>
          <w:rFonts w:hint="cs"/>
          <w:rtl/>
        </w:rPr>
        <w:t>אלגוריתם</w:t>
      </w:r>
      <w:r w:rsidR="00A46C21">
        <w:rPr>
          <w:rFonts w:hint="cs"/>
          <w:rtl/>
        </w:rPr>
        <w:t>-</w:t>
      </w:r>
      <w:r w:rsidR="00DB5E93">
        <w:t>stack overflow</w:t>
      </w:r>
      <w:r w:rsidR="00A46C21">
        <w:t>,</w:t>
      </w:r>
      <w:r w:rsidR="00DB5E93">
        <w:rPr>
          <w:rFonts w:hint="cs"/>
          <w:rtl/>
        </w:rPr>
        <w:t>,</w:t>
      </w:r>
      <w:r w:rsidR="00DB5E93">
        <w:t>AUTODESK</w:t>
      </w:r>
      <w:r w:rsidR="00DB5E93">
        <w:rPr>
          <w:rFonts w:hint="cs"/>
          <w:rtl/>
        </w:rPr>
        <w:t>,</w:t>
      </w:r>
      <w:r w:rsidR="00DB5E93">
        <w:rPr>
          <w:rFonts w:hint="cs"/>
          <w:rtl/>
          <w:lang w:eastAsia="ko-KR"/>
        </w:rPr>
        <w:t>מכלול, ויקיפדיה.</w:t>
      </w:r>
    </w:p>
    <w:p w14:paraId="4E340E5A" w14:textId="66D2D1A0" w:rsidR="000C040B" w:rsidRDefault="000C040B" w:rsidP="00793990">
      <w:pPr>
        <w:pStyle w:val="a8"/>
        <w:numPr>
          <w:ilvl w:val="0"/>
          <w:numId w:val="6"/>
        </w:numPr>
      </w:pPr>
      <w:r>
        <w:rPr>
          <w:rFonts w:hint="cs"/>
          <w:rtl/>
        </w:rPr>
        <w:t>שפות, שרת</w:t>
      </w:r>
      <w:r w:rsidR="00DB5E93">
        <w:rPr>
          <w:rFonts w:hint="cs"/>
          <w:rtl/>
        </w:rPr>
        <w:t xml:space="preserve">- </w:t>
      </w:r>
      <w:r w:rsidR="00DB5E93">
        <w:rPr>
          <w:lang w:eastAsia="ko-KR"/>
        </w:rPr>
        <w:t>C</w:t>
      </w:r>
      <w:r w:rsidR="00DB5E93">
        <w:rPr>
          <w:rFonts w:hint="cs"/>
          <w:rtl/>
          <w:lang w:eastAsia="ko-KR"/>
        </w:rPr>
        <w:t>#</w:t>
      </w:r>
      <w:r w:rsidR="00DB5E93" w:rsidRPr="00DB5E93">
        <w:t xml:space="preserve"> </w:t>
      </w:r>
      <w:r w:rsidR="00DB5E93">
        <w:t>stack overflow</w:t>
      </w:r>
      <w:r>
        <w:rPr>
          <w:rFonts w:hint="cs"/>
          <w:rtl/>
        </w:rPr>
        <w:t>, לקוח</w:t>
      </w:r>
      <w:r w:rsidR="00DB5E93">
        <w:rPr>
          <w:rFonts w:hint="cs"/>
          <w:rtl/>
        </w:rPr>
        <w:t>-</w:t>
      </w:r>
      <w:r w:rsidR="00DB5E93">
        <w:t>Angular</w:t>
      </w:r>
    </w:p>
    <w:p w14:paraId="3E178171" w14:textId="67F34058" w:rsidR="000C040B" w:rsidRDefault="000C040B" w:rsidP="00793990">
      <w:pPr>
        <w:pStyle w:val="a8"/>
        <w:numPr>
          <w:ilvl w:val="0"/>
          <w:numId w:val="6"/>
        </w:numPr>
      </w:pPr>
      <w:r>
        <w:rPr>
          <w:rFonts w:hint="cs"/>
          <w:rtl/>
        </w:rPr>
        <w:t>עיצוב</w:t>
      </w:r>
      <w:r w:rsidR="00A46C21">
        <w:rPr>
          <w:rFonts w:hint="cs"/>
          <w:rtl/>
        </w:rPr>
        <w:t>-</w:t>
      </w:r>
      <w:r w:rsidR="00A46C21">
        <w:t>bootstrap,w3school</w:t>
      </w:r>
      <w:r w:rsidR="00DB5E93">
        <w:rPr>
          <w:rFonts w:hint="cs"/>
          <w:rtl/>
        </w:rPr>
        <w:t>,</w:t>
      </w:r>
      <w:r w:rsidR="00DB5E93" w:rsidRPr="00DB5E93">
        <w:t xml:space="preserve"> </w:t>
      </w:r>
      <w:r w:rsidR="00DB5E93">
        <w:t>stackoverflow.</w:t>
      </w:r>
    </w:p>
    <w:p w14:paraId="10AF80A7" w14:textId="77777777" w:rsidR="000C040B" w:rsidRPr="000C040B" w:rsidRDefault="000C040B" w:rsidP="00793990"/>
    <w:p w14:paraId="4309209A" w14:textId="1E354A22" w:rsidR="0040191B" w:rsidRPr="009647EA" w:rsidRDefault="0040191B" w:rsidP="00793990">
      <w:pPr>
        <w:pStyle w:val="1"/>
        <w:numPr>
          <w:ilvl w:val="0"/>
          <w:numId w:val="7"/>
        </w:numPr>
        <w:rPr>
          <w:color w:val="DD3609"/>
          <w:rtl/>
        </w:rPr>
      </w:pPr>
      <w:bookmarkStart w:id="5" w:name="_Toc102417035"/>
      <w:r w:rsidRPr="009647EA">
        <w:rPr>
          <w:rFonts w:hint="cs"/>
          <w:color w:val="DD3609"/>
          <w:rtl/>
        </w:rPr>
        <w:t>מטרות ויעדים</w:t>
      </w:r>
      <w:bookmarkEnd w:id="5"/>
    </w:p>
    <w:p w14:paraId="645CC53E" w14:textId="77777777" w:rsidR="00142496" w:rsidRDefault="00142496" w:rsidP="00793990">
      <w:pPr>
        <w:rPr>
          <w:rtl/>
        </w:rPr>
      </w:pPr>
    </w:p>
    <w:p w14:paraId="4D654145" w14:textId="3296F5B4" w:rsidR="00DB5E93" w:rsidRDefault="00DB5E93" w:rsidP="00793990">
      <w:pPr>
        <w:rPr>
          <w:rtl/>
        </w:rPr>
      </w:pPr>
      <w:r>
        <w:rPr>
          <w:rFonts w:hint="cs"/>
          <w:rtl/>
        </w:rPr>
        <w:t xml:space="preserve">כאחת שנפגשת עם קהל היעד של הפרויקט שלי , ראיתי אותם עמלים </w:t>
      </w:r>
      <w:r w:rsidR="00192A16">
        <w:rPr>
          <w:rFonts w:hint="cs"/>
          <w:rtl/>
        </w:rPr>
        <w:t>רבות, ע</w:t>
      </w:r>
      <w:r w:rsidR="00192A16">
        <w:rPr>
          <w:rtl/>
        </w:rPr>
        <w:t>ל</w:t>
      </w:r>
      <w:r>
        <w:rPr>
          <w:rFonts w:hint="cs"/>
          <w:rtl/>
        </w:rPr>
        <w:t xml:space="preserve"> כתיבת תכניות במשך שעות רבות, וכשהי</w:t>
      </w:r>
      <w:r>
        <w:rPr>
          <w:rtl/>
        </w:rPr>
        <w:t>ה</w:t>
      </w:r>
      <w:r>
        <w:rPr>
          <w:rFonts w:hint="cs"/>
          <w:rtl/>
        </w:rPr>
        <w:t xml:space="preserve"> מדובר בפרויקטים גדולים הם היו  צריכים לשכור בעלי מקצוע בסכום גבוה כדי שיעשו עבורם את העבודה ה"שחורה" כביכול.</w:t>
      </w:r>
    </w:p>
    <w:p w14:paraId="7C0A0C85" w14:textId="29A4E4C1" w:rsidR="00DB5E93" w:rsidRDefault="00DB5E93" w:rsidP="00793990">
      <w:pPr>
        <w:rPr>
          <w:rtl/>
          <w:lang w:eastAsia="ko-KR"/>
        </w:rPr>
      </w:pPr>
      <w:r>
        <w:rPr>
          <w:rFonts w:hint="cs"/>
          <w:rtl/>
        </w:rPr>
        <w:t>בנוסף</w:t>
      </w:r>
      <w:r w:rsidR="00192A16">
        <w:rPr>
          <w:rFonts w:hint="cs"/>
          <w:rtl/>
        </w:rPr>
        <w:t xml:space="preserve"> אחד מתחומי העניין שלי זה עיצוב פנים ואני גם מתמצאת בתחום כך שבי</w:t>
      </w:r>
      <w:r w:rsidR="00A03FC1">
        <w:rPr>
          <w:rFonts w:hint="cs"/>
          <w:rtl/>
        </w:rPr>
        <w:t>צוע הפרויקט וגם המחקר על הנושא ה</w:t>
      </w:r>
      <w:r w:rsidR="00192A16">
        <w:rPr>
          <w:rFonts w:hint="cs"/>
          <w:rtl/>
        </w:rPr>
        <w:t>וסיפו לי רבות הן ברמה המקצועית והן ברמה האישית .מה</w:t>
      </w:r>
      <w:r>
        <w:rPr>
          <w:rFonts w:hint="cs"/>
          <w:rtl/>
        </w:rPr>
        <w:t xml:space="preserve"> </w:t>
      </w:r>
      <w:r w:rsidR="00192A16">
        <w:rPr>
          <w:rFonts w:hint="cs"/>
          <w:rtl/>
        </w:rPr>
        <w:t>גם שתמיד עניין אותי לדעת איך</w:t>
      </w:r>
      <w:r w:rsidR="00192A16" w:rsidRPr="00192A16">
        <w:t xml:space="preserve"> </w:t>
      </w:r>
      <w:r w:rsidR="00192A16">
        <w:t xml:space="preserve">  </w:t>
      </w:r>
      <w:r w:rsidR="00192A16">
        <w:rPr>
          <w:rFonts w:hint="cs"/>
          <w:rtl/>
          <w:lang w:eastAsia="ko-KR"/>
        </w:rPr>
        <w:t xml:space="preserve">תוכנת </w:t>
      </w:r>
      <w:r w:rsidR="00192A16">
        <w:t xml:space="preserve">AutoCad </w:t>
      </w:r>
      <w:r w:rsidR="00192A16">
        <w:rPr>
          <w:rFonts w:hint="cs"/>
          <w:rtl/>
          <w:lang w:eastAsia="ko-KR"/>
        </w:rPr>
        <w:t xml:space="preserve"> עובדת ממה </w:t>
      </w:r>
      <w:r w:rsidR="00142496">
        <w:rPr>
          <w:rFonts w:hint="cs"/>
          <w:rtl/>
          <w:lang w:eastAsia="ko-KR"/>
        </w:rPr>
        <w:t>ה</w:t>
      </w:r>
      <w:r w:rsidR="00192A16">
        <w:rPr>
          <w:rFonts w:hint="cs"/>
          <w:rtl/>
          <w:lang w:eastAsia="ko-KR"/>
        </w:rPr>
        <w:t>קבצים שלה מורכבים ואיך הכול פועל "מאחורי הקלעים" מה שנקרא .</w:t>
      </w:r>
    </w:p>
    <w:p w14:paraId="79F85E1C" w14:textId="77777777" w:rsidR="00DB5E93" w:rsidRDefault="00DB5E93" w:rsidP="00793990">
      <w:pPr>
        <w:rPr>
          <w:rtl/>
        </w:rPr>
      </w:pPr>
    </w:p>
    <w:p w14:paraId="7D42DCCA" w14:textId="30D64230" w:rsidR="00192A16" w:rsidRDefault="00142496" w:rsidP="00793990">
      <w:pPr>
        <w:rPr>
          <w:rtl/>
        </w:rPr>
      </w:pPr>
      <w:r>
        <w:rPr>
          <w:rFonts w:hint="cs"/>
          <w:rtl/>
        </w:rPr>
        <w:t xml:space="preserve"> המטרה המרכזית שלי בפרויקט הזה </w:t>
      </w:r>
      <w:r w:rsidR="00683659">
        <w:rPr>
          <w:rFonts w:hint="cs"/>
          <w:rtl/>
        </w:rPr>
        <w:t xml:space="preserve">זה </w:t>
      </w:r>
      <w:r>
        <w:rPr>
          <w:rFonts w:hint="cs"/>
          <w:rtl/>
        </w:rPr>
        <w:t xml:space="preserve"> </w:t>
      </w:r>
      <w:r w:rsidR="00192A16">
        <w:rPr>
          <w:rFonts w:hint="cs"/>
          <w:rtl/>
        </w:rPr>
        <w:t>ליצור מענה אמין ויעיל לצורך של מהנדסים, ארכיטקטים ו</w:t>
      </w:r>
      <w:r>
        <w:rPr>
          <w:rFonts w:hint="cs"/>
          <w:rtl/>
        </w:rPr>
        <w:t>מעצבי פנים ולכל מי</w:t>
      </w:r>
      <w:r w:rsidR="00192A16">
        <w:rPr>
          <w:rFonts w:hint="cs"/>
          <w:rtl/>
        </w:rPr>
        <w:t xml:space="preserve"> שמגיע מענף הבנייה</w:t>
      </w:r>
    </w:p>
    <w:p w14:paraId="708CCD73" w14:textId="69724393" w:rsidR="00142496" w:rsidRDefault="00142496" w:rsidP="00793990">
      <w:pPr>
        <w:rPr>
          <w:rtl/>
        </w:rPr>
      </w:pPr>
      <w:r>
        <w:rPr>
          <w:rFonts w:hint="cs"/>
          <w:rtl/>
        </w:rPr>
        <w:t>ולפתור אחת ולתמיד את הבעיה שנקראת העתקת שרטוטים למחשב או כתיבת תכניות מחדש לשם עריכת שינויים פעוטים.</w:t>
      </w:r>
    </w:p>
    <w:p w14:paraId="26B5FE29" w14:textId="26EC477E" w:rsidR="00683659" w:rsidRDefault="00683659" w:rsidP="00793990">
      <w:pPr>
        <w:rPr>
          <w:rtl/>
        </w:rPr>
      </w:pPr>
      <w:r>
        <w:rPr>
          <w:rFonts w:hint="cs"/>
          <w:rtl/>
        </w:rPr>
        <w:t xml:space="preserve">אחד המטרות שלי הוא ליצור ממשק נוח למשתמש שבו הוא יוכל לארגן את הקבצים שלו בתיקיות מסודרות לפי </w:t>
      </w:r>
      <w:r w:rsidR="00164FEB">
        <w:rPr>
          <w:rFonts w:hint="cs"/>
          <w:rtl/>
        </w:rPr>
        <w:t>פרויקטים</w:t>
      </w:r>
      <w:r>
        <w:rPr>
          <w:rFonts w:hint="cs"/>
          <w:rtl/>
        </w:rPr>
        <w:t xml:space="preserve"> כך שהוא יוכל למקם כל תכנית לפי הנושא שלה והפרויקט שאליה היא שייכת.</w:t>
      </w:r>
    </w:p>
    <w:p w14:paraId="0E452053" w14:textId="77777777" w:rsidR="00683659" w:rsidRDefault="00683659" w:rsidP="00793990">
      <w:pPr>
        <w:rPr>
          <w:rtl/>
        </w:rPr>
      </w:pPr>
      <w:r>
        <w:rPr>
          <w:rFonts w:hint="cs"/>
          <w:rtl/>
        </w:rPr>
        <w:t>היעד שאליו אני שואפת להגיע הוא :</w:t>
      </w:r>
    </w:p>
    <w:p w14:paraId="2D742153" w14:textId="68E82B23" w:rsidR="00683659" w:rsidRDefault="00683659" w:rsidP="00793990">
      <w:pPr>
        <w:rPr>
          <w:rtl/>
        </w:rPr>
      </w:pPr>
      <w:r>
        <w:rPr>
          <w:rFonts w:hint="cs"/>
          <w:rtl/>
        </w:rPr>
        <w:t xml:space="preserve">שהמשתמש יוכל לבחור תמונה של תכנית בניה ולערוך אותה בתוכנה עם ממשק קליל ונוח ללא סיבוכים  או/ובנוסף להמיר אותה לקובץ </w:t>
      </w:r>
      <w:r>
        <w:t xml:space="preserve">CAD </w:t>
      </w:r>
      <w:r>
        <w:rPr>
          <w:rFonts w:hint="cs"/>
          <w:rtl/>
        </w:rPr>
        <w:t xml:space="preserve"> כך שיוכל להשתמש בקובץ בתוכניות המותאמות לעריכת קבצים אלו באיזה צורה שיבחר.</w:t>
      </w:r>
    </w:p>
    <w:p w14:paraId="2DCBD90C" w14:textId="1EE145D2" w:rsidR="00683659" w:rsidRDefault="00B40C75" w:rsidP="00793990">
      <w:pPr>
        <w:rPr>
          <w:rtl/>
        </w:rPr>
      </w:pPr>
      <w:r>
        <w:rPr>
          <w:rFonts w:hint="cs"/>
          <w:rtl/>
        </w:rPr>
        <w:t xml:space="preserve">המערכת תשמור את נתוני </w:t>
      </w:r>
      <w:r w:rsidR="00683659">
        <w:rPr>
          <w:rFonts w:hint="cs"/>
          <w:rtl/>
        </w:rPr>
        <w:t>התמונה שהו</w:t>
      </w:r>
      <w:r>
        <w:rPr>
          <w:rFonts w:hint="cs"/>
          <w:rtl/>
        </w:rPr>
        <w:t xml:space="preserve">מרה שזהו בעצם בקובץ החדש שנוצר </w:t>
      </w:r>
      <w:r w:rsidR="00683659">
        <w:rPr>
          <w:rFonts w:hint="cs"/>
          <w:rtl/>
        </w:rPr>
        <w:t xml:space="preserve"> בתוך תיק העבודות של </w:t>
      </w:r>
      <w:r w:rsidR="00164FEB">
        <w:rPr>
          <w:rFonts w:hint="cs"/>
          <w:rtl/>
        </w:rPr>
        <w:t>המשתמש</w:t>
      </w:r>
      <w:r w:rsidR="00683659">
        <w:rPr>
          <w:rFonts w:hint="cs"/>
          <w:rtl/>
        </w:rPr>
        <w:t xml:space="preserve"> בתיקיית הפרויקט ש</w:t>
      </w:r>
      <w:r>
        <w:rPr>
          <w:rFonts w:hint="cs"/>
          <w:rtl/>
        </w:rPr>
        <w:t>אותה המשתמש יבחר לנכון כמתאימה .</w:t>
      </w:r>
    </w:p>
    <w:p w14:paraId="53C28B99" w14:textId="77777777" w:rsidR="00142496" w:rsidRDefault="00142496" w:rsidP="00793990">
      <w:pPr>
        <w:rPr>
          <w:b/>
          <w:bCs/>
          <w:rtl/>
        </w:rPr>
      </w:pPr>
    </w:p>
    <w:p w14:paraId="35E899CE" w14:textId="77777777" w:rsidR="00A03FC1" w:rsidRDefault="00A03FC1" w:rsidP="00793990">
      <w:pPr>
        <w:rPr>
          <w:b/>
          <w:bCs/>
          <w:rtl/>
        </w:rPr>
      </w:pPr>
    </w:p>
    <w:p w14:paraId="088AE63F" w14:textId="77777777" w:rsidR="008C6747" w:rsidRDefault="008C6747" w:rsidP="00793990">
      <w:pPr>
        <w:rPr>
          <w:b/>
          <w:bCs/>
          <w:rtl/>
        </w:rPr>
      </w:pPr>
    </w:p>
    <w:p w14:paraId="63E38F26" w14:textId="50D0B0F7" w:rsidR="001B6146" w:rsidRPr="001B6146" w:rsidRDefault="001B6146" w:rsidP="00793990">
      <w:pPr>
        <w:tabs>
          <w:tab w:val="left" w:pos="1326"/>
        </w:tabs>
      </w:pPr>
    </w:p>
    <w:p w14:paraId="53E4EC0E" w14:textId="38582F5F" w:rsidR="00B34C1E" w:rsidRPr="009647EA" w:rsidRDefault="00B34C1E" w:rsidP="00793990">
      <w:pPr>
        <w:pStyle w:val="1"/>
        <w:numPr>
          <w:ilvl w:val="0"/>
          <w:numId w:val="7"/>
        </w:numPr>
        <w:rPr>
          <w:color w:val="DD3609"/>
          <w:rtl/>
        </w:rPr>
      </w:pPr>
      <w:bookmarkStart w:id="6" w:name="_Toc102417037"/>
      <w:r w:rsidRPr="009647EA">
        <w:rPr>
          <w:rFonts w:hint="cs"/>
          <w:color w:val="DD3609"/>
          <w:rtl/>
        </w:rPr>
        <w:lastRenderedPageBreak/>
        <w:t>אתגרים</w:t>
      </w:r>
    </w:p>
    <w:p w14:paraId="153040BC" w14:textId="77777777" w:rsidR="00B34C1E" w:rsidRDefault="00B34C1E" w:rsidP="00793990">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D668085" w14:textId="77777777" w:rsidR="00852365" w:rsidRDefault="00B34C1E" w:rsidP="00852365">
      <w:pPr>
        <w:rPr>
          <w:rtl/>
        </w:rPr>
      </w:pPr>
      <w:r>
        <w:rPr>
          <w:rFonts w:hint="cs"/>
          <w:rtl/>
        </w:rPr>
        <w:t>בתחילת הפרויקט</w:t>
      </w:r>
      <w:r w:rsidR="008C6747">
        <w:rPr>
          <w:rFonts w:hint="cs"/>
          <w:rtl/>
        </w:rPr>
        <w:t xml:space="preserve"> </w:t>
      </w:r>
      <w:r w:rsidR="00852365">
        <w:rPr>
          <w:rFonts w:hint="cs"/>
          <w:rtl/>
        </w:rPr>
        <w:t xml:space="preserve"> נחשפתי לחומרים ומידע שכלל לא הכרתי מעולם די זר של עיבודי תמונה והבנה איך אלגוריתמים של עיבוד תמונה עובדים,</w:t>
      </w:r>
      <w:r w:rsidR="00852365">
        <w:rPr>
          <w:rtl/>
        </w:rPr>
        <w:br/>
      </w:r>
      <w:r w:rsidR="00852365">
        <w:rPr>
          <w:rFonts w:hint="cs"/>
          <w:rtl/>
        </w:rPr>
        <w:t xml:space="preserve">כל העניין של הכרת </w:t>
      </w:r>
      <w:r>
        <w:rPr>
          <w:rFonts w:hint="cs"/>
          <w:rtl/>
        </w:rPr>
        <w:t xml:space="preserve"> </w:t>
      </w:r>
      <w:r w:rsidR="00852365">
        <w:rPr>
          <w:rFonts w:hint="cs"/>
          <w:rtl/>
        </w:rPr>
        <w:t>רכיבי התמונה,</w:t>
      </w:r>
      <w:r w:rsidR="00852365">
        <w:rPr>
          <w:rtl/>
        </w:rPr>
        <w:br/>
      </w:r>
      <w:r w:rsidR="00852365">
        <w:rPr>
          <w:rFonts w:hint="cs"/>
          <w:rtl/>
        </w:rPr>
        <w:t>החשיבה על איך אני אמורה לחפש צורה מסוימת/ אובייקט מסוים מתוך התמונה הכללית ולהגדירה כאובייקט/</w:t>
      </w:r>
      <w:proofErr w:type="spellStart"/>
      <w:r w:rsidR="00852365">
        <w:rPr>
          <w:rFonts w:hint="cs"/>
          <w:rtl/>
        </w:rPr>
        <w:t>גרופ</w:t>
      </w:r>
      <w:proofErr w:type="spellEnd"/>
      <w:r w:rsidR="00852365">
        <w:rPr>
          <w:rFonts w:hint="cs"/>
          <w:rtl/>
        </w:rPr>
        <w:t>.</w:t>
      </w:r>
    </w:p>
    <w:p w14:paraId="7730204B" w14:textId="5909DC72" w:rsidR="00B34C1E" w:rsidRDefault="00852365" w:rsidP="00852365">
      <w:pPr>
        <w:rPr>
          <w:rtl/>
        </w:rPr>
      </w:pPr>
      <w:r>
        <w:rPr>
          <w:rFonts w:hint="cs"/>
          <w:rtl/>
        </w:rPr>
        <w:t xml:space="preserve">וגם הכרת עולם נוסף של קבצי </w:t>
      </w:r>
      <w:r>
        <w:t xml:space="preserve">DXF </w:t>
      </w:r>
      <w:r>
        <w:rPr>
          <w:rFonts w:hint="cs"/>
          <w:rtl/>
        </w:rPr>
        <w:t xml:space="preserve">/המרה </w:t>
      </w:r>
      <w:proofErr w:type="spellStart"/>
      <w:r>
        <w:rPr>
          <w:rFonts w:hint="cs"/>
          <w:rtl/>
        </w:rPr>
        <w:t>לקבצי</w:t>
      </w:r>
      <w:proofErr w:type="spellEnd"/>
      <w:r>
        <w:rPr>
          <w:rFonts w:hint="cs"/>
          <w:rtl/>
        </w:rPr>
        <w:t xml:space="preserve"> </w:t>
      </w:r>
      <w:r>
        <w:t>DXF</w:t>
      </w:r>
      <w:r>
        <w:rPr>
          <w:rFonts w:hint="cs"/>
          <w:rtl/>
        </w:rPr>
        <w:t xml:space="preserve"> :</w:t>
      </w:r>
      <w:r>
        <w:rPr>
          <w:rtl/>
        </w:rPr>
        <w:br/>
      </w:r>
      <w:r>
        <w:rPr>
          <w:rFonts w:hint="cs"/>
          <w:rtl/>
        </w:rPr>
        <w:t>ממה מורכב קובץ ה</w:t>
      </w:r>
      <w:r>
        <w:t xml:space="preserve">DXF </w:t>
      </w:r>
      <w:r>
        <w:rPr>
          <w:rFonts w:hint="cs"/>
          <w:rtl/>
        </w:rPr>
        <w:t xml:space="preserve">? </w:t>
      </w:r>
    </w:p>
    <w:p w14:paraId="3D735F8A" w14:textId="6A5AE7C4" w:rsidR="008C6747" w:rsidRDefault="00B34C1E" w:rsidP="008C6747">
      <w:pPr>
        <w:rPr>
          <w:rtl/>
        </w:rPr>
      </w:pPr>
      <w:r>
        <w:rPr>
          <w:rFonts w:hint="cs"/>
          <w:rtl/>
        </w:rPr>
        <w:t>במהלך הפרויקט נתקלתי באתגרים</w:t>
      </w:r>
      <w:r w:rsidR="00852365">
        <w:rPr>
          <w:rFonts w:hint="cs"/>
          <w:rtl/>
        </w:rPr>
        <w:t>:</w:t>
      </w:r>
    </w:p>
    <w:p w14:paraId="4EED8AD1" w14:textId="5318336B" w:rsidR="00852365" w:rsidRDefault="00852365" w:rsidP="007071FF">
      <w:pPr>
        <w:rPr>
          <w:rtl/>
        </w:rPr>
      </w:pPr>
      <w:r>
        <w:rPr>
          <w:rFonts w:hint="cs"/>
          <w:rtl/>
        </w:rPr>
        <w:t xml:space="preserve">*ההבנה שעלי להמיר את השרטוט בתמונה לאיור </w:t>
      </w:r>
      <w:r w:rsidR="007071FF">
        <w:rPr>
          <w:rFonts w:hint="cs"/>
          <w:rtl/>
        </w:rPr>
        <w:t>וקטורי</w:t>
      </w:r>
      <w:r>
        <w:rPr>
          <w:rtl/>
        </w:rPr>
        <w:br/>
      </w:r>
      <w:r>
        <w:rPr>
          <w:rFonts w:hint="cs"/>
          <w:rtl/>
        </w:rPr>
        <w:t xml:space="preserve">*איך אני יוצרת קובץ </w:t>
      </w:r>
      <w:r>
        <w:t>DXF</w:t>
      </w:r>
      <w:r>
        <w:rPr>
          <w:rFonts w:hint="cs"/>
          <w:rtl/>
        </w:rPr>
        <w:t>?</w:t>
      </w:r>
      <w:r>
        <w:rPr>
          <w:rtl/>
        </w:rPr>
        <w:br/>
      </w:r>
      <w:r>
        <w:rPr>
          <w:rFonts w:hint="cs"/>
          <w:rtl/>
        </w:rPr>
        <w:t>*איך אני כותבת את  האיור הווקטורי שחילצתי מהתמונה לקובץ ה</w:t>
      </w:r>
      <w:r>
        <w:t>DXF</w:t>
      </w:r>
      <w:r>
        <w:rPr>
          <w:rFonts w:hint="cs"/>
          <w:rtl/>
        </w:rPr>
        <w:t>?</w:t>
      </w:r>
      <w:r>
        <w:rPr>
          <w:rtl/>
        </w:rPr>
        <w:br/>
      </w:r>
      <w:r>
        <w:rPr>
          <w:rFonts w:hint="cs"/>
          <w:rtl/>
        </w:rPr>
        <w:t>*איך אני מזהה אובייקטים מתוך תמונה/שרטוט?</w:t>
      </w:r>
      <w:r>
        <w:rPr>
          <w:rFonts w:hint="cs"/>
          <w:rtl/>
        </w:rPr>
        <w:br/>
        <w:t>*</w:t>
      </w:r>
      <w:r w:rsidR="007071FF">
        <w:rPr>
          <w:rFonts w:hint="cs"/>
          <w:rtl/>
        </w:rPr>
        <w:t xml:space="preserve">הרבה זמן חיפשתי ספריה שתוכל לממשק אותי עם </w:t>
      </w:r>
      <w:r w:rsidR="007071FF">
        <w:t>AutoCAD</w:t>
      </w:r>
      <w:r w:rsidR="007071FF">
        <w:rPr>
          <w:rFonts w:hint="cs"/>
          <w:rtl/>
        </w:rPr>
        <w:t xml:space="preserve"> עד שמצאתי ספרייה מתאימה לביצוע הפרויקט שלי.</w:t>
      </w:r>
      <w:r>
        <w:rPr>
          <w:rtl/>
        </w:rPr>
        <w:br/>
      </w:r>
    </w:p>
    <w:p w14:paraId="62796609" w14:textId="77777777" w:rsidR="007071FF" w:rsidRDefault="007071FF" w:rsidP="007071FF">
      <w:pPr>
        <w:rPr>
          <w:rtl/>
        </w:rPr>
      </w:pPr>
    </w:p>
    <w:p w14:paraId="664C6320" w14:textId="0884EA1B" w:rsidR="007071FF" w:rsidRDefault="007071FF" w:rsidP="007071FF">
      <w:pPr>
        <w:rPr>
          <w:rtl/>
        </w:rPr>
      </w:pPr>
      <w:r>
        <w:rPr>
          <w:rFonts w:hint="cs"/>
          <w:rtl/>
        </w:rPr>
        <w:t xml:space="preserve">במהלך העבודה נהניתי לראות שגם אם בסופו של יום של חיפושים ,מחקר וכתיבה לא יצא מזה משהו ממשי ,עדיין החכמתי מאוד הן בנושא הפיתוח שלי והן בידע כללי שלאו דווקא הכרחי לפרויקט שלי. </w:t>
      </w:r>
    </w:p>
    <w:p w14:paraId="0C53DFB3" w14:textId="4ACE1F68" w:rsidR="00B34C1E" w:rsidRDefault="00946BD1" w:rsidP="007071FF">
      <w:pPr>
        <w:rPr>
          <w:rtl/>
        </w:rPr>
      </w:pPr>
      <w:r>
        <w:rPr>
          <w:rFonts w:hint="cs"/>
          <w:rtl/>
        </w:rPr>
        <w:t xml:space="preserve">גם הבנתי </w:t>
      </w:r>
      <w:r w:rsidR="00B34C1E">
        <w:rPr>
          <w:rFonts w:hint="cs"/>
          <w:rtl/>
        </w:rPr>
        <w:t>שהדברים אינם פשוטים כמו שנראו בתחילה. אפרט כמה נקודות</w:t>
      </w:r>
      <w:r w:rsidR="007071FF">
        <w:rPr>
          <w:rFonts w:hint="cs"/>
          <w:rtl/>
        </w:rPr>
        <w:t>: בתחילה היה נראה שזה בסך הכ</w:t>
      </w:r>
      <w:r>
        <w:rPr>
          <w:rFonts w:hint="cs"/>
          <w:rtl/>
        </w:rPr>
        <w:t>ו</w:t>
      </w:r>
      <w:r w:rsidR="007071FF">
        <w:rPr>
          <w:rFonts w:hint="cs"/>
          <w:rtl/>
        </w:rPr>
        <w:t>ל  למצוא את כל הנק</w:t>
      </w:r>
      <w:r>
        <w:rPr>
          <w:rFonts w:hint="cs"/>
          <w:rtl/>
        </w:rPr>
        <w:t>ודות</w:t>
      </w:r>
      <w:r w:rsidR="007071FF">
        <w:rPr>
          <w:rFonts w:hint="cs"/>
          <w:rtl/>
        </w:rPr>
        <w:t xml:space="preserve"> של השרטוט מהתמונה וכתיבתם היישר לקובץ אוטוקאד , אך אחרי שחקרתי את דרכי הפעולה הבנתי שזה הרבה יותר מורכב מזה.</w:t>
      </w:r>
    </w:p>
    <w:p w14:paraId="6097BE02" w14:textId="5F0C8F86" w:rsidR="00946BD1" w:rsidRDefault="00946BD1" w:rsidP="007071FF">
      <w:pPr>
        <w:rPr>
          <w:rtl/>
        </w:rPr>
      </w:pPr>
      <w:r>
        <w:rPr>
          <w:rFonts w:hint="cs"/>
          <w:rtl/>
        </w:rPr>
        <w:t>אך יש לציין שזה היה מרתק לראות מה עומד מאחורי כל דבר ,ואיך זה עובד .</w:t>
      </w:r>
    </w:p>
    <w:p w14:paraId="053F0E19" w14:textId="70B1C166" w:rsidR="00946BD1" w:rsidRDefault="00946BD1" w:rsidP="007071FF">
      <w:pPr>
        <w:rPr>
          <w:rtl/>
        </w:rPr>
      </w:pPr>
      <w:r>
        <w:rPr>
          <w:rFonts w:hint="cs"/>
          <w:rtl/>
        </w:rPr>
        <w:t>וגם איך באמת כותבים תוכנה /אפליקציה .</w:t>
      </w:r>
    </w:p>
    <w:p w14:paraId="74C2CFFB" w14:textId="52CFBEFF" w:rsidR="00946BD1" w:rsidRDefault="00946BD1" w:rsidP="00946BD1">
      <w:pPr>
        <w:rPr>
          <w:rtl/>
        </w:rPr>
      </w:pPr>
      <w:r>
        <w:rPr>
          <w:rFonts w:hint="cs"/>
          <w:rtl/>
        </w:rPr>
        <w:t>יש לציין שפרויקט זה וכל הכלול בו ,ההצלחות והקשיים, האתגריו</w:t>
      </w:r>
      <w:r>
        <w:rPr>
          <w:rtl/>
        </w:rPr>
        <w:t>ת</w:t>
      </w:r>
      <w:r>
        <w:rPr>
          <w:rFonts w:hint="cs"/>
          <w:rtl/>
        </w:rPr>
        <w:t xml:space="preserve"> שבו, גרמ</w:t>
      </w:r>
      <w:r>
        <w:rPr>
          <w:rtl/>
        </w:rPr>
        <w:t>ו</w:t>
      </w:r>
      <w:r>
        <w:rPr>
          <w:rFonts w:hint="cs"/>
          <w:rtl/>
        </w:rPr>
        <w:t xml:space="preserve"> לי להבין באמת איך ליישם את כל החומר שלמדתי בפועל בצורה מופלאה.</w:t>
      </w:r>
    </w:p>
    <w:p w14:paraId="32D1D0A6" w14:textId="77777777" w:rsidR="00946BD1" w:rsidRDefault="00946BD1" w:rsidP="007071FF">
      <w:pPr>
        <w:rPr>
          <w:rtl/>
        </w:rPr>
      </w:pPr>
    </w:p>
    <w:p w14:paraId="40F6F811" w14:textId="77777777" w:rsidR="007071FF" w:rsidRDefault="007071FF" w:rsidP="007071FF">
      <w:pPr>
        <w:rPr>
          <w:rtl/>
        </w:rPr>
      </w:pPr>
    </w:p>
    <w:p w14:paraId="3D19787E" w14:textId="77777777" w:rsidR="00B34C1E" w:rsidRPr="00B34C1E" w:rsidRDefault="00B34C1E" w:rsidP="00793990">
      <w:pPr>
        <w:rPr>
          <w:rtl/>
        </w:rPr>
      </w:pPr>
    </w:p>
    <w:p w14:paraId="1040BBAA" w14:textId="77777777" w:rsidR="00B34C1E" w:rsidRDefault="00B34C1E" w:rsidP="00793990">
      <w:pPr>
        <w:rPr>
          <w:rtl/>
        </w:rPr>
      </w:pPr>
    </w:p>
    <w:p w14:paraId="0CE25FE4" w14:textId="77777777" w:rsidR="00FC3474" w:rsidRDefault="00FC3474" w:rsidP="00793990">
      <w:pPr>
        <w:rPr>
          <w:rtl/>
        </w:rPr>
      </w:pPr>
    </w:p>
    <w:p w14:paraId="638552C4" w14:textId="77777777" w:rsidR="00FC3474" w:rsidRDefault="00FC3474" w:rsidP="00793990">
      <w:pPr>
        <w:rPr>
          <w:rtl/>
        </w:rPr>
      </w:pPr>
    </w:p>
    <w:p w14:paraId="0CC5181A" w14:textId="77777777" w:rsidR="00FC3474" w:rsidRDefault="00FC3474" w:rsidP="00793990">
      <w:pPr>
        <w:rPr>
          <w:rtl/>
        </w:rPr>
      </w:pPr>
    </w:p>
    <w:p w14:paraId="003A4A55" w14:textId="77777777" w:rsidR="00FC3474" w:rsidRDefault="00FC3474" w:rsidP="00793990">
      <w:pPr>
        <w:rPr>
          <w:rtl/>
        </w:rPr>
      </w:pPr>
    </w:p>
    <w:p w14:paraId="57424AC9" w14:textId="77777777" w:rsidR="00FC3474" w:rsidRDefault="00FC3474" w:rsidP="00793990">
      <w:pPr>
        <w:rPr>
          <w:rtl/>
        </w:rPr>
      </w:pPr>
    </w:p>
    <w:p w14:paraId="5A79AA66" w14:textId="77777777" w:rsidR="008C6747" w:rsidRPr="00B34C1E" w:rsidRDefault="008C6747" w:rsidP="00793990"/>
    <w:p w14:paraId="1E6EE660" w14:textId="63F58420" w:rsidR="0040191B" w:rsidRPr="009647EA" w:rsidRDefault="00B34C1E" w:rsidP="00793990">
      <w:pPr>
        <w:pStyle w:val="1"/>
        <w:rPr>
          <w:rFonts w:asciiTheme="minorBidi" w:hAnsiTheme="minorBidi" w:cstheme="minorBidi"/>
          <w:color w:val="DD3609"/>
          <w:sz w:val="28"/>
          <w:szCs w:val="28"/>
          <w:rtl/>
        </w:rPr>
      </w:pPr>
      <w:r w:rsidRPr="009647EA">
        <w:rPr>
          <w:rFonts w:asciiTheme="minorBidi" w:hAnsiTheme="minorBidi" w:cstheme="minorBidi" w:hint="cs"/>
          <w:color w:val="DD3609"/>
          <w:sz w:val="28"/>
          <w:szCs w:val="28"/>
          <w:rtl/>
        </w:rPr>
        <w:lastRenderedPageBreak/>
        <w:t>5.</w:t>
      </w:r>
      <w:r w:rsidR="0040191B" w:rsidRPr="009647EA">
        <w:rPr>
          <w:rFonts w:asciiTheme="minorBidi" w:hAnsiTheme="minorBidi" w:cstheme="minorBidi"/>
          <w:color w:val="DD3609"/>
          <w:sz w:val="28"/>
          <w:szCs w:val="28"/>
          <w:rtl/>
        </w:rPr>
        <w:t>מדדי הצלחה</w:t>
      </w:r>
      <w:bookmarkEnd w:id="6"/>
    </w:p>
    <w:p w14:paraId="05EDA766" w14:textId="1554675A" w:rsidR="00A03FC1" w:rsidRDefault="00A03FC1" w:rsidP="00793990">
      <w:pPr>
        <w:rPr>
          <w:rtl/>
        </w:rPr>
      </w:pPr>
      <w:r>
        <w:rPr>
          <w:rFonts w:hint="cs"/>
          <w:rtl/>
        </w:rPr>
        <w:t>האפליקציה שלי הצליחה אם:</w:t>
      </w:r>
    </w:p>
    <w:p w14:paraId="620D9DA4" w14:textId="4DF541FA" w:rsidR="00A03FC1" w:rsidRDefault="00A03FC1" w:rsidP="00793990">
      <w:pPr>
        <w:rPr>
          <w:rtl/>
        </w:rPr>
      </w:pPr>
      <w:r>
        <w:rPr>
          <w:rFonts w:hint="cs"/>
          <w:rtl/>
        </w:rPr>
        <w:t xml:space="preserve">1.התוכנה אכן ממירה  קובץ של תמונה לקובץ </w:t>
      </w:r>
      <w:r>
        <w:t>CAD</w:t>
      </w:r>
      <w:r>
        <w:rPr>
          <w:rFonts w:hint="cs"/>
          <w:rtl/>
        </w:rPr>
        <w:t>.</w:t>
      </w:r>
    </w:p>
    <w:p w14:paraId="1787FBC1" w14:textId="25A450D3" w:rsidR="00A03FC1" w:rsidRDefault="00A03FC1" w:rsidP="00793990">
      <w:pPr>
        <w:rPr>
          <w:rtl/>
        </w:rPr>
      </w:pPr>
      <w:r>
        <w:rPr>
          <w:rFonts w:hint="cs"/>
          <w:rtl/>
        </w:rPr>
        <w:t>2.התוכנה אכן מזהה אובייקטים בשרטוט.</w:t>
      </w:r>
    </w:p>
    <w:p w14:paraId="2BBD833F" w14:textId="2AA97234" w:rsidR="00A03FC1" w:rsidRDefault="00164FEB" w:rsidP="00793990">
      <w:pPr>
        <w:rPr>
          <w:rtl/>
        </w:rPr>
      </w:pPr>
      <w:r>
        <w:rPr>
          <w:rFonts w:hint="cs"/>
          <w:rtl/>
        </w:rPr>
        <w:t>3.אם ואכן הממשק למשתמש יהיה נוח ומונגש לכולם</w:t>
      </w:r>
    </w:p>
    <w:p w14:paraId="500D5602" w14:textId="54B02F1F" w:rsidR="00164FEB" w:rsidRDefault="00164FEB" w:rsidP="00793990">
      <w:pPr>
        <w:rPr>
          <w:rtl/>
        </w:rPr>
      </w:pPr>
      <w:r>
        <w:rPr>
          <w:rFonts w:hint="cs"/>
          <w:rtl/>
        </w:rPr>
        <w:t>4.כאשר כל ה</w:t>
      </w:r>
      <w:r>
        <w:t xml:space="preserve">DATA </w:t>
      </w:r>
      <w:r>
        <w:rPr>
          <w:rFonts w:hint="cs"/>
          <w:rtl/>
        </w:rPr>
        <w:t>יישמר בצורה מושלמת ב</w:t>
      </w:r>
      <w:r>
        <w:t>DB</w:t>
      </w:r>
    </w:p>
    <w:p w14:paraId="3916C6DC" w14:textId="77777777" w:rsidR="00A03FC1" w:rsidRPr="00A03FC1" w:rsidRDefault="00A03FC1" w:rsidP="00793990">
      <w:pPr>
        <w:rPr>
          <w:rtl/>
        </w:rPr>
      </w:pPr>
    </w:p>
    <w:p w14:paraId="3C6AE606" w14:textId="7FFF8887" w:rsidR="0040191B" w:rsidRDefault="00DE3C28" w:rsidP="00793990">
      <w:pPr>
        <w:pStyle w:val="1"/>
        <w:rPr>
          <w:color w:val="CC0000"/>
          <w:rtl/>
        </w:rPr>
      </w:pPr>
      <w:bookmarkStart w:id="7" w:name="_Toc102417038"/>
      <w:r>
        <w:rPr>
          <w:rFonts w:hint="cs"/>
          <w:color w:val="CC0000"/>
          <w:rtl/>
        </w:rPr>
        <w:t>6.</w:t>
      </w:r>
      <w:r w:rsidR="0040191B" w:rsidRPr="008E3A0B">
        <w:rPr>
          <w:rFonts w:hint="cs"/>
          <w:color w:val="CC0000"/>
          <w:rtl/>
        </w:rPr>
        <w:t>תיאור המצב הקיים</w:t>
      </w:r>
      <w:bookmarkEnd w:id="7"/>
    </w:p>
    <w:p w14:paraId="3435D461" w14:textId="69B91BC0" w:rsidR="0038712E" w:rsidRDefault="0038712E" w:rsidP="00793990">
      <w:pPr>
        <w:rPr>
          <w:rtl/>
        </w:rPr>
      </w:pPr>
      <w:r>
        <w:rPr>
          <w:rFonts w:hint="cs"/>
          <w:rtl/>
        </w:rPr>
        <w:t>לאחר בירור אצל בעלי מקצוע וחיפוש באינטרנט אכן ישנם תוכנות שנותנות את השירות שהפרויקט שלי מציע אך התוכנות/אפליקציות האלו הם בעלות חודשית גבוהה ,מה שגורם לכך שהרבה מעדיפים לעבוד קשה ולא לשלם על תוכנות כאלו ואחרות, במיוחד אם מדובר בבעלי מקצוע פרטיים ולא שכירים.</w:t>
      </w:r>
    </w:p>
    <w:p w14:paraId="7982CD1B" w14:textId="6554875A" w:rsidR="0038712E" w:rsidRPr="0038712E" w:rsidRDefault="0038712E" w:rsidP="00793990">
      <w:pPr>
        <w:rPr>
          <w:rtl/>
        </w:rPr>
      </w:pPr>
      <w:r>
        <w:rPr>
          <w:rFonts w:hint="cs"/>
          <w:rtl/>
        </w:rPr>
        <w:t>מה גם שאחד מהבעיות שרציתי לפתור זה לחסוך את העלות הכספית .</w:t>
      </w:r>
    </w:p>
    <w:p w14:paraId="2A801F2E" w14:textId="77777777" w:rsidR="00E6232F" w:rsidRPr="00E6232F" w:rsidRDefault="00E6232F" w:rsidP="00793990">
      <w:pPr>
        <w:rPr>
          <w:rtl/>
        </w:rPr>
      </w:pPr>
    </w:p>
    <w:p w14:paraId="2A5512A5" w14:textId="77777777" w:rsidR="003D782A" w:rsidRDefault="003D782A" w:rsidP="00793990">
      <w:pPr>
        <w:rPr>
          <w:rtl/>
        </w:rPr>
      </w:pPr>
    </w:p>
    <w:p w14:paraId="1CB90535" w14:textId="77777777" w:rsidR="003D782A" w:rsidRDefault="003D782A" w:rsidP="00793990">
      <w:pPr>
        <w:rPr>
          <w:rtl/>
        </w:rPr>
      </w:pPr>
    </w:p>
    <w:p w14:paraId="01097DC0" w14:textId="77777777" w:rsidR="003D782A" w:rsidRDefault="003D782A" w:rsidP="00793990">
      <w:pPr>
        <w:rPr>
          <w:rtl/>
        </w:rPr>
      </w:pPr>
    </w:p>
    <w:p w14:paraId="6429EAC4" w14:textId="77777777" w:rsidR="003D782A" w:rsidRDefault="003D782A" w:rsidP="00793990">
      <w:pPr>
        <w:rPr>
          <w:rtl/>
        </w:rPr>
      </w:pPr>
    </w:p>
    <w:p w14:paraId="37204E00" w14:textId="77777777" w:rsidR="003D782A" w:rsidRDefault="003D782A" w:rsidP="00793990">
      <w:pPr>
        <w:rPr>
          <w:rtl/>
        </w:rPr>
      </w:pPr>
    </w:p>
    <w:p w14:paraId="6D5D3169" w14:textId="77777777" w:rsidR="003D782A" w:rsidRDefault="003D782A" w:rsidP="00793990">
      <w:pPr>
        <w:rPr>
          <w:rtl/>
        </w:rPr>
      </w:pPr>
    </w:p>
    <w:p w14:paraId="2B3D7A10" w14:textId="77777777" w:rsidR="003D782A" w:rsidRDefault="003D782A" w:rsidP="00793990">
      <w:pPr>
        <w:rPr>
          <w:rtl/>
        </w:rPr>
      </w:pPr>
    </w:p>
    <w:p w14:paraId="70808775" w14:textId="77777777" w:rsidR="003D782A" w:rsidRDefault="003D782A" w:rsidP="00793990">
      <w:pPr>
        <w:rPr>
          <w:rtl/>
        </w:rPr>
      </w:pPr>
    </w:p>
    <w:p w14:paraId="0DD996EE" w14:textId="77777777" w:rsidR="003D782A" w:rsidRDefault="003D782A" w:rsidP="00793990">
      <w:pPr>
        <w:rPr>
          <w:rtl/>
        </w:rPr>
      </w:pPr>
    </w:p>
    <w:p w14:paraId="6F7FF303" w14:textId="77777777" w:rsidR="003D782A" w:rsidRDefault="003D782A" w:rsidP="00793990">
      <w:pPr>
        <w:rPr>
          <w:rtl/>
        </w:rPr>
      </w:pPr>
    </w:p>
    <w:p w14:paraId="03EEB9E5" w14:textId="77777777" w:rsidR="00DE3C28" w:rsidRDefault="00DE3C28" w:rsidP="00793990">
      <w:pPr>
        <w:rPr>
          <w:rtl/>
        </w:rPr>
      </w:pPr>
    </w:p>
    <w:p w14:paraId="4E1DDBDC" w14:textId="77777777" w:rsidR="00FC3474" w:rsidRDefault="00FC3474" w:rsidP="00793990">
      <w:pPr>
        <w:rPr>
          <w:rtl/>
        </w:rPr>
      </w:pPr>
    </w:p>
    <w:p w14:paraId="6A886EFF" w14:textId="77777777" w:rsidR="00FC3474" w:rsidRDefault="00FC3474" w:rsidP="00793990">
      <w:pPr>
        <w:rPr>
          <w:rtl/>
        </w:rPr>
      </w:pPr>
    </w:p>
    <w:p w14:paraId="0F1711F1" w14:textId="77777777" w:rsidR="00FC3474" w:rsidRDefault="00FC3474" w:rsidP="00793990">
      <w:pPr>
        <w:rPr>
          <w:rtl/>
        </w:rPr>
      </w:pPr>
    </w:p>
    <w:p w14:paraId="03181436" w14:textId="77777777" w:rsidR="00FC3474" w:rsidRDefault="00FC3474" w:rsidP="00793990">
      <w:pPr>
        <w:rPr>
          <w:rtl/>
        </w:rPr>
      </w:pPr>
    </w:p>
    <w:p w14:paraId="2ADE6621" w14:textId="77777777" w:rsidR="00237F59" w:rsidRDefault="00237F59" w:rsidP="00793990">
      <w:pPr>
        <w:rPr>
          <w:rtl/>
        </w:rPr>
      </w:pPr>
    </w:p>
    <w:p w14:paraId="3100D0FD" w14:textId="77777777" w:rsidR="00237F59" w:rsidRDefault="00237F59" w:rsidP="00793990">
      <w:pPr>
        <w:rPr>
          <w:rtl/>
        </w:rPr>
      </w:pPr>
    </w:p>
    <w:p w14:paraId="4DCBFDEF" w14:textId="77777777" w:rsidR="00FC3474" w:rsidRDefault="00FC3474" w:rsidP="00793990">
      <w:pPr>
        <w:rPr>
          <w:rtl/>
        </w:rPr>
      </w:pPr>
    </w:p>
    <w:p w14:paraId="25D99B03" w14:textId="77777777" w:rsidR="00FC3474" w:rsidRDefault="00FC3474" w:rsidP="00793990">
      <w:pPr>
        <w:rPr>
          <w:rtl/>
        </w:rPr>
      </w:pPr>
    </w:p>
    <w:p w14:paraId="281C7CC3" w14:textId="77777777" w:rsidR="00FC3474" w:rsidRPr="00F17837" w:rsidRDefault="00FC3474" w:rsidP="00793990"/>
    <w:p w14:paraId="1BA82EB0" w14:textId="0925A319" w:rsidR="0040191B" w:rsidRPr="009647EA" w:rsidRDefault="00DE3C28" w:rsidP="00793990">
      <w:pPr>
        <w:pStyle w:val="1"/>
        <w:rPr>
          <w:color w:val="DD3609"/>
          <w:rtl/>
        </w:rPr>
      </w:pPr>
      <w:bookmarkStart w:id="8" w:name="_Toc102417039"/>
      <w:r w:rsidRPr="009647EA">
        <w:rPr>
          <w:rFonts w:hint="cs"/>
          <w:color w:val="DD3609"/>
          <w:rtl/>
        </w:rPr>
        <w:t>7.</w:t>
      </w:r>
      <w:r w:rsidR="0040191B" w:rsidRPr="009647EA">
        <w:rPr>
          <w:rFonts w:hint="cs"/>
          <w:color w:val="DD3609"/>
          <w:rtl/>
        </w:rPr>
        <w:t>רקע תאורטי</w:t>
      </w:r>
      <w:bookmarkEnd w:id="8"/>
    </w:p>
    <w:p w14:paraId="7303F785" w14:textId="77777777" w:rsidR="00E01005" w:rsidRDefault="00E01005" w:rsidP="00793990">
      <w:pPr>
        <w:rPr>
          <w:rtl/>
        </w:rPr>
      </w:pPr>
    </w:p>
    <w:p w14:paraId="7A3B94C3" w14:textId="77777777" w:rsidR="00E01005" w:rsidRDefault="00E01005" w:rsidP="00793990">
      <w:pPr>
        <w:rPr>
          <w:rtl/>
        </w:rPr>
      </w:pPr>
      <w:r>
        <w:rPr>
          <w:rFonts w:hint="cs"/>
          <w:rtl/>
        </w:rPr>
        <w:t>הפרויקט אמור להפוך תרשים שמשרטט מעצב פנים / אדריכל לקובץ ממוחשב של</w:t>
      </w:r>
      <w:r>
        <w:t>DFX</w:t>
      </w:r>
      <w:r>
        <w:rPr>
          <w:rFonts w:hint="cs"/>
          <w:rtl/>
        </w:rPr>
        <w:t xml:space="preserve"> ממשפחת קבצי </w:t>
      </w:r>
      <w:r>
        <w:t>CAD</w:t>
      </w:r>
    </w:p>
    <w:p w14:paraId="68CEB2B5" w14:textId="1A3025EF" w:rsidR="00CB6452" w:rsidRDefault="00CB6452" w:rsidP="00793990">
      <w:pPr>
        <w:rPr>
          <w:rtl/>
        </w:rPr>
      </w:pPr>
      <w:r>
        <w:rPr>
          <w:rFonts w:hint="cs"/>
          <w:rtl/>
        </w:rPr>
        <w:t>וכן מאפשר לו לערוך אותו בצורה נוחה וקלה.</w:t>
      </w:r>
    </w:p>
    <w:p w14:paraId="5AC6E8F6" w14:textId="77777777" w:rsidR="00E01005" w:rsidRDefault="00E01005" w:rsidP="00793990">
      <w:pPr>
        <w:rPr>
          <w:rtl/>
        </w:rPr>
      </w:pPr>
      <w:r>
        <w:rPr>
          <w:rFonts w:hint="cs"/>
          <w:rtl/>
        </w:rPr>
        <w:t xml:space="preserve">להלן דוגמא של קובץ </w:t>
      </w:r>
      <w:r>
        <w:t>CAD</w:t>
      </w:r>
    </w:p>
    <w:p w14:paraId="1BE40368" w14:textId="77777777" w:rsidR="00E01005" w:rsidRDefault="00E01005" w:rsidP="00793990">
      <w:pPr>
        <w:rPr>
          <w:rtl/>
        </w:rPr>
      </w:pPr>
      <w:r w:rsidRPr="00BF6096">
        <w:rPr>
          <w:rFonts w:cs="Arial"/>
          <w:noProof/>
          <w:rtl/>
          <w:lang w:eastAsia="ko-KR"/>
        </w:rPr>
        <w:drawing>
          <wp:inline distT="0" distB="0" distL="0" distR="0" wp14:anchorId="4E9C4CE5" wp14:editId="5D3EBF29">
            <wp:extent cx="3381100" cy="3251200"/>
            <wp:effectExtent l="0" t="0" r="0" b="635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2930" cy="3252960"/>
                    </a:xfrm>
                    <a:prstGeom prst="rect">
                      <a:avLst/>
                    </a:prstGeom>
                  </pic:spPr>
                </pic:pic>
              </a:graphicData>
            </a:graphic>
          </wp:inline>
        </w:drawing>
      </w:r>
    </w:p>
    <w:p w14:paraId="15635EB0" w14:textId="77777777" w:rsidR="00E01005" w:rsidRDefault="00E01005" w:rsidP="00793990">
      <w:pPr>
        <w:rPr>
          <w:rtl/>
        </w:rPr>
      </w:pPr>
      <w:r>
        <w:rPr>
          <w:rFonts w:hint="cs"/>
          <w:rtl/>
        </w:rPr>
        <w:t xml:space="preserve">קובץ </w:t>
      </w:r>
      <w:r>
        <w:t xml:space="preserve">CAD </w:t>
      </w:r>
      <w:r>
        <w:rPr>
          <w:rFonts w:hint="cs"/>
          <w:rtl/>
        </w:rPr>
        <w:t xml:space="preserve"> מורכב  </w:t>
      </w:r>
      <w:r w:rsidRPr="00213369">
        <w:rPr>
          <w:rFonts w:hint="cs"/>
          <w:b/>
          <w:bCs/>
          <w:rtl/>
        </w:rPr>
        <w:t>בצורה וקטורית</w:t>
      </w:r>
      <w:r>
        <w:rPr>
          <w:rFonts w:hint="cs"/>
          <w:rtl/>
        </w:rPr>
        <w:t xml:space="preserve">.  </w:t>
      </w:r>
    </w:p>
    <w:p w14:paraId="2034385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8E3A0B">
        <w:rPr>
          <w:rFonts w:ascii="Arial" w:hAnsi="Arial" w:cs="Arial"/>
          <w:b/>
          <w:bCs/>
          <w:color w:val="CC0000"/>
          <w:rtl/>
        </w:rPr>
        <w:t>וקטור</w:t>
      </w:r>
      <w:r w:rsidRPr="008E3A0B">
        <w:rPr>
          <w:rFonts w:ascii="Arial" w:hAnsi="Arial" w:cs="Arial" w:hint="cs"/>
          <w:b/>
          <w:bCs/>
          <w:color w:val="CC0000"/>
          <w:rtl/>
        </w:rPr>
        <w:t xml:space="preserve">: </w:t>
      </w:r>
      <w:r w:rsidRPr="00776BF6">
        <w:rPr>
          <w:rFonts w:ascii="Arial" w:hAnsi="Arial" w:cs="Arial" w:hint="cs"/>
          <w:color w:val="202122"/>
          <w:sz w:val="21"/>
          <w:szCs w:val="21"/>
          <w:rtl/>
        </w:rPr>
        <w:t>הוא</w:t>
      </w:r>
      <w:r>
        <w:rPr>
          <w:rFonts w:ascii="Arial" w:hAnsi="Arial" w:cs="Arial"/>
          <w:color w:val="202122"/>
          <w:sz w:val="21"/>
          <w:szCs w:val="21"/>
          <w:rtl/>
        </w:rPr>
        <w:t xml:space="preserve"> ישות מתמטית בעלת גודל וכיוון</w:t>
      </w:r>
      <w:r>
        <w:rPr>
          <w:rFonts w:ascii="Arial" w:hAnsi="Arial" w:cs="Arial"/>
          <w:color w:val="202122"/>
          <w:sz w:val="21"/>
          <w:szCs w:val="21"/>
        </w:rPr>
        <w:t>.</w:t>
      </w:r>
    </w:p>
    <w:p w14:paraId="0E632AF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0D7518A2" w14:textId="77777777" w:rsidR="00E01005" w:rsidRPr="009647EA" w:rsidRDefault="00E01005" w:rsidP="00793990">
      <w:pPr>
        <w:pStyle w:val="NormalWeb"/>
        <w:shd w:val="clear" w:color="auto" w:fill="FFFFFF"/>
        <w:bidi/>
        <w:spacing w:before="120" w:beforeAutospacing="0" w:after="120" w:afterAutospacing="0"/>
        <w:rPr>
          <w:rFonts w:ascii="Arial" w:hAnsi="Arial" w:cs="Arial"/>
          <w:b/>
          <w:bCs/>
          <w:color w:val="DD3609"/>
          <w:rtl/>
        </w:rPr>
      </w:pPr>
      <w:r w:rsidRPr="009647EA">
        <w:rPr>
          <w:rFonts w:ascii="Arial" w:hAnsi="Arial" w:cs="Arial" w:hint="cs"/>
          <w:b/>
          <w:bCs/>
          <w:color w:val="DD3609"/>
          <w:rtl/>
        </w:rPr>
        <w:t>צורה וקטורית:</w:t>
      </w:r>
    </w:p>
    <w:p w14:paraId="603EC7D5" w14:textId="77777777" w:rsidR="00E01005" w:rsidRPr="00213369" w:rsidRDefault="00E01005" w:rsidP="00793990">
      <w:pPr>
        <w:pStyle w:val="NormalWeb"/>
        <w:shd w:val="clear" w:color="auto" w:fill="FFFFFF"/>
        <w:bidi/>
        <w:spacing w:before="120" w:beforeAutospacing="0" w:after="120" w:afterAutospacing="0"/>
        <w:rPr>
          <w:rFonts w:ascii="Arial" w:hAnsi="Arial" w:cs="Arial"/>
          <w:b/>
          <w:bCs/>
          <w:color w:val="202122"/>
          <w:sz w:val="21"/>
          <w:szCs w:val="21"/>
          <w:rtl/>
        </w:rPr>
      </w:pPr>
    </w:p>
    <w:p w14:paraId="63850D12"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rtl/>
        </w:rPr>
        <w:t>השיטה הבסיסית</w:t>
      </w:r>
      <w:r>
        <w:rPr>
          <w:rFonts w:ascii="Arial" w:hAnsi="Arial" w:cs="Arial" w:hint="cs"/>
          <w:color w:val="202122"/>
          <w:sz w:val="21"/>
          <w:szCs w:val="21"/>
          <w:rtl/>
        </w:rPr>
        <w:t xml:space="preserve"> ביותר לייצוג</w:t>
      </w:r>
      <w:r>
        <w:rPr>
          <w:rFonts w:ascii="Arial" w:hAnsi="Arial" w:cs="Arial"/>
          <w:color w:val="202122"/>
          <w:sz w:val="21"/>
          <w:szCs w:val="21"/>
          <w:rtl/>
        </w:rPr>
        <w:t xml:space="preserve"> תמונה באופן </w:t>
      </w:r>
      <w:r>
        <w:rPr>
          <w:rFonts w:ascii="Arial" w:hAnsi="Arial" w:cs="Arial" w:hint="cs"/>
          <w:color w:val="202122"/>
          <w:sz w:val="21"/>
          <w:szCs w:val="21"/>
          <w:rtl/>
        </w:rPr>
        <w:t xml:space="preserve">ממוחשב ע"י </w:t>
      </w:r>
      <w:r>
        <w:rPr>
          <w:rFonts w:ascii="Arial" w:hAnsi="Arial" w:cs="Arial"/>
          <w:color w:val="202122"/>
          <w:sz w:val="21"/>
          <w:szCs w:val="21"/>
        </w:rPr>
        <w:t>bitmap</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 xml:space="preserve">מפת סיביות </w:t>
      </w:r>
      <w:r>
        <w:rPr>
          <w:rFonts w:ascii="Arial" w:hAnsi="Arial" w:cs="Arial"/>
          <w:color w:val="202122"/>
          <w:sz w:val="21"/>
          <w:szCs w:val="21"/>
        </w:rPr>
        <w:t> </w:t>
      </w:r>
      <w:r>
        <w:rPr>
          <w:rFonts w:ascii="Arial" w:eastAsiaTheme="minorEastAsia" w:hAnsi="Arial" w:cs="Arial" w:hint="cs"/>
          <w:color w:val="202122"/>
          <w:sz w:val="21"/>
          <w:szCs w:val="21"/>
          <w:rtl/>
        </w:rPr>
        <w:t>ש</w:t>
      </w:r>
      <w:r>
        <w:rPr>
          <w:rFonts w:ascii="Arial" w:hAnsi="Arial" w:cs="Arial"/>
          <w:color w:val="202122"/>
          <w:sz w:val="21"/>
          <w:szCs w:val="21"/>
          <w:rtl/>
        </w:rPr>
        <w:t>היא למעשה</w:t>
      </w:r>
      <w:r>
        <w:rPr>
          <w:rFonts w:ascii="Arial" w:hAnsi="Arial" w:cs="Arial"/>
          <w:color w:val="202122"/>
          <w:sz w:val="21"/>
          <w:szCs w:val="21"/>
        </w:rPr>
        <w:t> </w:t>
      </w:r>
      <w:r>
        <w:rPr>
          <w:rFonts w:hint="cs"/>
          <w:rtl/>
        </w:rPr>
        <w:t xml:space="preserve"> מערך</w:t>
      </w:r>
      <w:r>
        <w:rPr>
          <w:rFonts w:ascii="Arial" w:hAnsi="Arial" w:cs="Arial"/>
          <w:color w:val="202122"/>
          <w:sz w:val="21"/>
          <w:szCs w:val="21"/>
          <w:rtl/>
        </w:rPr>
        <w:t xml:space="preserve"> דו-ממדי, שכל איבר בו מייצג</w:t>
      </w:r>
      <w:r>
        <w:rPr>
          <w:rFonts w:hint="cs"/>
          <w:rtl/>
        </w:rPr>
        <w:t xml:space="preserve"> </w:t>
      </w:r>
      <w:r w:rsidRPr="00D92BB3">
        <w:rPr>
          <w:rFonts w:asciiTheme="minorBidi" w:hAnsiTheme="minorBidi" w:cstheme="minorBidi"/>
          <w:sz w:val="22"/>
          <w:szCs w:val="22"/>
          <w:rtl/>
        </w:rPr>
        <w:t>נקודה</w:t>
      </w:r>
      <w:r>
        <w:rPr>
          <w:rFonts w:ascii="Arial" w:hAnsi="Arial" w:cs="Arial" w:hint="cs"/>
          <w:color w:val="202122"/>
          <w:sz w:val="21"/>
          <w:szCs w:val="21"/>
          <w:rtl/>
        </w:rPr>
        <w:t xml:space="preserve"> </w:t>
      </w:r>
      <w:r>
        <w:rPr>
          <w:rFonts w:ascii="Arial" w:eastAsiaTheme="minorEastAsia" w:hAnsi="Arial" w:cs="Arial" w:hint="cs"/>
          <w:color w:val="202122"/>
          <w:sz w:val="21"/>
          <w:szCs w:val="21"/>
          <w:rtl/>
        </w:rPr>
        <w:t>במישור.</w:t>
      </w:r>
      <w:r>
        <w:rPr>
          <w:rFonts w:ascii="Arial" w:hAnsi="Arial" w:cs="Arial"/>
          <w:color w:val="202122"/>
          <w:sz w:val="21"/>
          <w:szCs w:val="21"/>
        </w:rPr>
        <w:t xml:space="preserve"> </w:t>
      </w:r>
      <w:r>
        <w:rPr>
          <w:rFonts w:ascii="Arial" w:hAnsi="Arial" w:cs="Arial"/>
          <w:color w:val="202122"/>
          <w:sz w:val="21"/>
          <w:szCs w:val="21"/>
          <w:rtl/>
        </w:rPr>
        <w:t xml:space="preserve">בכל איבר במערך שמורים נתונים אודות הנקודה </w:t>
      </w:r>
      <w:r>
        <w:rPr>
          <w:rFonts w:ascii="Arial" w:hAnsi="Arial" w:cs="Arial" w:hint="cs"/>
          <w:color w:val="202122"/>
          <w:sz w:val="21"/>
          <w:szCs w:val="21"/>
          <w:rtl/>
        </w:rPr>
        <w:t>:מיקומה וצבע הנקודה.</w:t>
      </w:r>
    </w:p>
    <w:p w14:paraId="02534B7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Pr>
          <w:rFonts w:ascii="Arial" w:hAnsi="Arial" w:cs="Arial"/>
          <w:color w:val="202122"/>
          <w:sz w:val="21"/>
          <w:szCs w:val="21"/>
          <w:rtl/>
        </w:rPr>
        <w:t>בשיטה זו, ייצוג של</w:t>
      </w:r>
      <w:r>
        <w:rPr>
          <w:rFonts w:ascii="Arial" w:hAnsi="Arial" w:cs="Arial"/>
          <w:color w:val="202122"/>
          <w:sz w:val="21"/>
          <w:szCs w:val="21"/>
        </w:rPr>
        <w:t> </w:t>
      </w:r>
      <w:r>
        <w:rPr>
          <w:rFonts w:ascii="Arial" w:hAnsi="Arial" w:cs="Arial" w:hint="cs"/>
          <w:sz w:val="21"/>
          <w:szCs w:val="21"/>
          <w:rtl/>
        </w:rPr>
        <w:t xml:space="preserve">קטעים </w:t>
      </w:r>
      <w:r>
        <w:rPr>
          <w:rFonts w:ascii="Arial" w:hAnsi="Arial" w:cs="Arial"/>
          <w:color w:val="202122"/>
          <w:sz w:val="21"/>
          <w:szCs w:val="21"/>
        </w:rPr>
        <w:t> </w:t>
      </w:r>
      <w:r>
        <w:rPr>
          <w:rFonts w:ascii="Arial" w:hAnsi="Arial" w:cs="Arial"/>
          <w:color w:val="202122"/>
          <w:sz w:val="21"/>
          <w:szCs w:val="21"/>
          <w:rtl/>
        </w:rPr>
        <w:t xml:space="preserve">נעשה </w:t>
      </w:r>
      <w:r>
        <w:rPr>
          <w:rFonts w:ascii="Arial" w:hAnsi="Arial" w:cs="Arial" w:hint="cs"/>
          <w:color w:val="202122"/>
          <w:sz w:val="21"/>
          <w:szCs w:val="21"/>
          <w:rtl/>
        </w:rPr>
        <w:t>מיותר</w:t>
      </w:r>
      <w:r>
        <w:rPr>
          <w:rFonts w:ascii="Arial" w:hAnsi="Arial" w:cs="Arial"/>
          <w:color w:val="202122"/>
          <w:sz w:val="21"/>
          <w:szCs w:val="21"/>
          <w:rtl/>
        </w:rPr>
        <w:t>, במקום לייצג את הקטע מייצגים מספר סופי של נקודות עליו. ממילא, מתיחה של התמונה לשם הגדלה תיצור</w:t>
      </w:r>
      <w:r>
        <w:rPr>
          <w:rFonts w:ascii="Arial" w:hAnsi="Arial" w:cs="Arial"/>
          <w:color w:val="202122"/>
          <w:sz w:val="21"/>
          <w:szCs w:val="21"/>
        </w:rPr>
        <w:t> </w:t>
      </w:r>
      <w:r>
        <w:rPr>
          <w:rFonts w:ascii="Arial" w:hAnsi="Arial" w:cs="Arial" w:hint="cs"/>
          <w:sz w:val="21"/>
          <w:szCs w:val="21"/>
          <w:rtl/>
        </w:rPr>
        <w:t>טשטוש</w:t>
      </w:r>
      <w:r>
        <w:rPr>
          <w:rFonts w:ascii="Arial" w:hAnsi="Arial" w:cs="Arial"/>
          <w:color w:val="202122"/>
          <w:sz w:val="21"/>
          <w:szCs w:val="21"/>
        </w:rPr>
        <w:t xml:space="preserve">, </w:t>
      </w:r>
      <w:r>
        <w:rPr>
          <w:rFonts w:ascii="Arial" w:hAnsi="Arial" w:cs="Arial"/>
          <w:color w:val="202122"/>
          <w:sz w:val="21"/>
          <w:szCs w:val="21"/>
          <w:rtl/>
        </w:rPr>
        <w:t>כי רק הנקודות יוגדלו ולא כל הקטע</w:t>
      </w:r>
      <w:r>
        <w:rPr>
          <w:rFonts w:ascii="Arial" w:hAnsi="Arial" w:cs="Arial"/>
          <w:color w:val="202122"/>
          <w:sz w:val="21"/>
          <w:szCs w:val="21"/>
        </w:rPr>
        <w:t>.</w:t>
      </w:r>
    </w:p>
    <w:p w14:paraId="5082416F"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3015242E"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r>
        <w:rPr>
          <w:rFonts w:ascii="Arial" w:hAnsi="Arial" w:cs="Arial"/>
          <w:color w:val="202122"/>
          <w:sz w:val="21"/>
          <w:szCs w:val="21"/>
          <w:shd w:val="clear" w:color="auto" w:fill="FFFFFF"/>
          <w:rtl/>
        </w:rPr>
        <w:t xml:space="preserve">גרפיקה וקטורית עושה שימוש </w:t>
      </w:r>
      <w:r w:rsidRPr="00D92BB3">
        <w:rPr>
          <w:rFonts w:asciiTheme="minorBidi" w:hAnsiTheme="minorBidi" w:cstheme="minorBidi"/>
          <w:color w:val="202122"/>
          <w:sz w:val="22"/>
          <w:szCs w:val="22"/>
          <w:shd w:val="clear" w:color="auto" w:fill="FFFFFF"/>
          <w:rtl/>
        </w:rPr>
        <w:t>בו</w:t>
      </w:r>
      <w:r w:rsidRPr="00D92BB3">
        <w:rPr>
          <w:rFonts w:asciiTheme="minorBidi" w:eastAsiaTheme="minorEastAsia" w:hAnsiTheme="minorBidi" w:cstheme="minorBidi"/>
          <w:sz w:val="22"/>
          <w:szCs w:val="22"/>
          <w:rtl/>
        </w:rPr>
        <w:t>וקטורים</w:t>
      </w:r>
      <w:r>
        <w:rPr>
          <w:rFonts w:asciiTheme="minorBidi" w:eastAsiaTheme="minorEastAsia" w:hAnsiTheme="minorBidi" w:cstheme="minorBidi" w:hint="cs"/>
          <w:sz w:val="22"/>
          <w:szCs w:val="22"/>
          <w:rtl/>
        </w:rPr>
        <w:t xml:space="preserve"> </w:t>
      </w:r>
      <w:r w:rsidRPr="00D92BB3">
        <w:rPr>
          <w:rFonts w:asciiTheme="minorBidi" w:hAnsiTheme="minorBidi" w:cstheme="minorBidi"/>
          <w:color w:val="202122"/>
          <w:sz w:val="22"/>
          <w:szCs w:val="22"/>
          <w:shd w:val="clear" w:color="auto" w:fill="FFFFFF"/>
          <w:rtl/>
        </w:rPr>
        <w:t>כדי</w:t>
      </w:r>
      <w:r>
        <w:rPr>
          <w:rFonts w:ascii="Arial" w:hAnsi="Arial" w:cs="Arial"/>
          <w:color w:val="202122"/>
          <w:sz w:val="21"/>
          <w:szCs w:val="21"/>
          <w:shd w:val="clear" w:color="auto" w:fill="FFFFFF"/>
          <w:rtl/>
        </w:rPr>
        <w:t xml:space="preserve"> לייצג את הקטע עצמו.</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שמירת נקודות המוצא והסיום</w:t>
      </w:r>
      <w:r>
        <w:rPr>
          <w:rFonts w:ascii="Arial" w:hAnsi="Arial" w:cs="Arial" w:hint="cs"/>
          <w:color w:val="202122"/>
          <w:sz w:val="21"/>
          <w:szCs w:val="21"/>
          <w:shd w:val="clear" w:color="auto" w:fill="FFFFFF"/>
          <w:rtl/>
        </w:rPr>
        <w:t xml:space="preserve"> מספיקות</w:t>
      </w:r>
      <w:r>
        <w:rPr>
          <w:rFonts w:ascii="Arial" w:hAnsi="Arial" w:cs="Arial"/>
          <w:color w:val="202122"/>
          <w:sz w:val="21"/>
          <w:szCs w:val="21"/>
          <w:shd w:val="clear" w:color="auto" w:fill="FFFFFF"/>
          <w:rtl/>
        </w:rPr>
        <w:t xml:space="preserve"> כדי לייצג קטע</w:t>
      </w:r>
      <w:r>
        <w:rPr>
          <w:rFonts w:ascii="Arial" w:hAnsi="Arial" w:cs="Arial" w:hint="cs"/>
          <w:color w:val="202122"/>
          <w:sz w:val="21"/>
          <w:szCs w:val="21"/>
          <w:shd w:val="clear" w:color="auto" w:fill="FFFFFF"/>
          <w:rtl/>
        </w:rPr>
        <w:t>.</w:t>
      </w:r>
    </w:p>
    <w:p w14:paraId="3619D5EC"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r w:rsidRPr="00D92BB3">
        <w:rPr>
          <w:rFonts w:ascii="Arial" w:hAnsi="Arial" w:cs="Arial" w:hint="cs"/>
          <w:sz w:val="21"/>
          <w:szCs w:val="21"/>
          <w:shd w:val="clear" w:color="auto" w:fill="FFFFFF"/>
          <w:rtl/>
        </w:rPr>
        <w:t>איו</w:t>
      </w:r>
      <w:r>
        <w:rPr>
          <w:rFonts w:ascii="Arial" w:hAnsi="Arial" w:cs="Arial" w:hint="cs"/>
          <w:sz w:val="21"/>
          <w:szCs w:val="21"/>
          <w:shd w:val="clear" w:color="auto" w:fill="FFFFFF"/>
          <w:rtl/>
        </w:rPr>
        <w:t>רים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בגרפיקה וקטורית מורכבים </w:t>
      </w:r>
      <w:r>
        <w:rPr>
          <w:rFonts w:ascii="Arial" w:hAnsi="Arial" w:cs="Arial" w:hint="cs"/>
          <w:color w:val="202122"/>
          <w:sz w:val="21"/>
          <w:szCs w:val="21"/>
          <w:shd w:val="clear" w:color="auto" w:fill="FFFFFF"/>
          <w:rtl/>
        </w:rPr>
        <w:t>צורות</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 xml:space="preserve">בסיסיות, אותן המחשב מסוגל לעבד </w:t>
      </w:r>
      <w:r>
        <w:rPr>
          <w:rFonts w:ascii="Arial" w:hAnsi="Arial" w:cs="Arial" w:hint="cs"/>
          <w:color w:val="202122"/>
          <w:sz w:val="21"/>
          <w:szCs w:val="21"/>
          <w:shd w:val="clear" w:color="auto" w:fill="FFFFFF"/>
          <w:rtl/>
        </w:rPr>
        <w:t>בקלות</w:t>
      </w:r>
      <w:r>
        <w:rPr>
          <w:rFonts w:ascii="Arial" w:hAnsi="Arial" w:cs="Arial"/>
          <w:color w:val="202122"/>
          <w:sz w:val="21"/>
          <w:szCs w:val="21"/>
          <w:shd w:val="clear" w:color="auto" w:fill="FFFFFF"/>
          <w:rtl/>
        </w:rPr>
        <w:t>, כמו</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נקודה</w:t>
      </w:r>
      <w:r>
        <w:rPr>
          <w:rFonts w:ascii="Arial" w:hAnsi="Arial" w:cs="Arial"/>
          <w:color w:val="202122"/>
          <w:sz w:val="21"/>
          <w:szCs w:val="21"/>
          <w:shd w:val="clear" w:color="auto" w:fill="FFFFFF"/>
        </w:rPr>
        <w:t>, </w:t>
      </w:r>
      <w:r>
        <w:rPr>
          <w:rFonts w:ascii="Arial" w:hAnsi="Arial" w:cs="Arial" w:hint="cs"/>
          <w:sz w:val="21"/>
          <w:szCs w:val="21"/>
          <w:shd w:val="clear" w:color="auto" w:fill="FFFFFF"/>
          <w:rtl/>
        </w:rPr>
        <w:t>קו</w:t>
      </w:r>
      <w:r>
        <w:rPr>
          <w:rFonts w:ascii="Arial" w:hAnsi="Arial" w:cs="Arial"/>
          <w:color w:val="202122"/>
          <w:sz w:val="21"/>
          <w:szCs w:val="21"/>
          <w:shd w:val="clear" w:color="auto" w:fill="FFFFFF"/>
        </w:rPr>
        <w:t>, </w:t>
      </w:r>
      <w:r w:rsidRPr="00D92BB3">
        <w:rPr>
          <w:rFonts w:ascii="Arial" w:hAnsi="Arial" w:cs="Arial" w:hint="cs"/>
          <w:sz w:val="21"/>
          <w:szCs w:val="21"/>
          <w:shd w:val="clear" w:color="auto" w:fill="FFFFFF"/>
          <w:rtl/>
        </w:rPr>
        <w:t>אליפ</w:t>
      </w:r>
      <w:r>
        <w:rPr>
          <w:rFonts w:ascii="Arial" w:hAnsi="Arial" w:cs="Arial" w:hint="cs"/>
          <w:sz w:val="21"/>
          <w:szCs w:val="21"/>
          <w:shd w:val="clear" w:color="auto" w:fill="FFFFFF"/>
          <w:rtl/>
        </w:rPr>
        <w:t>סה</w:t>
      </w:r>
      <w:r>
        <w:rPr>
          <w:rFonts w:ascii="Arial" w:hAnsi="Arial" w:cs="Arial"/>
          <w:color w:val="202122"/>
          <w:sz w:val="21"/>
          <w:szCs w:val="21"/>
          <w:shd w:val="clear" w:color="auto" w:fill="FFFFFF"/>
        </w:rPr>
        <w:t> </w:t>
      </w:r>
      <w:r>
        <w:rPr>
          <w:rFonts w:ascii="Arial" w:hAnsi="Arial" w:cs="Arial" w:hint="cs"/>
          <w:color w:val="202122"/>
          <w:sz w:val="21"/>
          <w:szCs w:val="21"/>
          <w:shd w:val="clear" w:color="auto" w:fill="FFFFFF"/>
          <w:rtl/>
        </w:rPr>
        <w:t>וקשת</w:t>
      </w:r>
      <w:r>
        <w:rPr>
          <w:rFonts w:ascii="Arial" w:hAnsi="Arial" w:cs="Arial"/>
          <w:color w:val="202122"/>
          <w:sz w:val="21"/>
          <w:szCs w:val="21"/>
          <w:shd w:val="clear" w:color="auto" w:fill="FFFFFF"/>
        </w:rPr>
        <w:t>.</w:t>
      </w:r>
    </w:p>
    <w:p w14:paraId="18309714"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1B2093AA" w14:textId="77777777" w:rsidR="00E01005" w:rsidRDefault="00E01005" w:rsidP="00793990">
      <w:pPr>
        <w:pStyle w:val="NormalWeb"/>
        <w:shd w:val="clear" w:color="auto" w:fill="FFFFFF"/>
        <w:bidi/>
        <w:spacing w:before="120" w:beforeAutospacing="0" w:after="120" w:afterAutospacing="0"/>
        <w:rPr>
          <w:rFonts w:ascii="Arial" w:hAnsi="Arial" w:cs="Arial"/>
          <w:color w:val="202122"/>
          <w:sz w:val="21"/>
          <w:szCs w:val="21"/>
          <w:rtl/>
        </w:rPr>
      </w:pPr>
    </w:p>
    <w:p w14:paraId="4BCD997A" w14:textId="77777777" w:rsidR="00E01005" w:rsidRPr="00D92BB3" w:rsidRDefault="00E01005" w:rsidP="00793990">
      <w:pPr>
        <w:pStyle w:val="NormalWeb"/>
        <w:shd w:val="clear" w:color="auto" w:fill="FFFFFF"/>
        <w:spacing w:before="120" w:beforeAutospacing="0" w:after="120" w:afterAutospacing="0"/>
        <w:rPr>
          <w:rFonts w:ascii="Arial" w:hAnsi="Arial" w:cs="Arial"/>
          <w:color w:val="202122"/>
          <w:sz w:val="21"/>
          <w:szCs w:val="21"/>
          <w:rtl/>
        </w:rPr>
      </w:pPr>
      <w:r>
        <w:rPr>
          <w:rFonts w:ascii="Arial" w:hAnsi="Arial" w:cs="Arial" w:hint="cs"/>
          <w:color w:val="202122"/>
          <w:sz w:val="21"/>
          <w:szCs w:val="21"/>
          <w:rtl/>
        </w:rPr>
        <w:lastRenderedPageBreak/>
        <w:t>י</w:t>
      </w:r>
      <w:r>
        <w:rPr>
          <w:rFonts w:ascii="Arial" w:hAnsi="Arial" w:cs="Arial"/>
          <w:color w:val="202122"/>
          <w:sz w:val="21"/>
          <w:szCs w:val="21"/>
          <w:rtl/>
        </w:rPr>
        <w:t>תרונה העיקרי של גרפיקה וקטורית הוא ביכולת לשנות את ממדי התמונה (להרחיב אותה או לכווץ אותה) בלא כל פגיעה באיכות התמונה, שלא כמו במקרה של תמונת מפת סיביות. כמו כן, כאשר מדובר באיורי</w:t>
      </w:r>
      <w:r>
        <w:rPr>
          <w:rFonts w:ascii="Arial" w:hAnsi="Arial" w:cs="Arial" w:hint="cs"/>
          <w:color w:val="202122"/>
          <w:sz w:val="21"/>
          <w:szCs w:val="21"/>
          <w:rtl/>
        </w:rPr>
        <w:t>ם</w:t>
      </w:r>
      <w:r w:rsidRPr="00D92BB3">
        <w:rPr>
          <w:rFonts w:ascii="Arial" w:eastAsiaTheme="minorEastAsia" w:hAnsi="Arial" w:cs="Arial" w:hint="cs"/>
          <w:color w:val="202122"/>
          <w:sz w:val="21"/>
          <w:szCs w:val="21"/>
          <w:rtl/>
        </w:rPr>
        <w:t xml:space="preserve"> </w:t>
      </w:r>
      <w:r>
        <w:rPr>
          <w:rFonts w:ascii="Arial" w:eastAsiaTheme="minorEastAsia" w:hAnsi="Arial" w:cs="Arial" w:hint="cs"/>
          <w:color w:val="202122"/>
          <w:sz w:val="21"/>
          <w:szCs w:val="21"/>
          <w:rtl/>
        </w:rPr>
        <w:t>פשוטים יחסית נפח האחסון</w:t>
      </w:r>
      <w:r>
        <w:rPr>
          <w:rFonts w:ascii="Arial" w:hAnsi="Arial" w:cs="Arial"/>
          <w:color w:val="202122"/>
          <w:sz w:val="21"/>
          <w:szCs w:val="21"/>
          <w:rtl/>
        </w:rPr>
        <w:t xml:space="preserve"> יחסית</w:t>
      </w:r>
      <w:r>
        <w:rPr>
          <w:rFonts w:ascii="Arial" w:hAnsi="Arial" w:cs="Arial" w:hint="cs"/>
          <w:color w:val="202122"/>
          <w:sz w:val="21"/>
          <w:szCs w:val="21"/>
          <w:rtl/>
        </w:rPr>
        <w:t xml:space="preserve"> </w:t>
      </w:r>
      <w:r>
        <w:rPr>
          <w:rFonts w:ascii="Arial" w:hAnsi="Arial" w:cs="Arial"/>
          <w:color w:val="202122"/>
          <w:sz w:val="21"/>
          <w:szCs w:val="21"/>
          <w:rtl/>
        </w:rPr>
        <w:t>הנדרש בייצוג וקטורי קטן משמעותית לעומת מפת סיביות</w:t>
      </w:r>
      <w:r>
        <w:rPr>
          <w:rFonts w:ascii="Arial" w:hAnsi="Arial" w:cs="Arial" w:hint="cs"/>
          <w:color w:val="202122"/>
          <w:sz w:val="21"/>
          <w:szCs w:val="21"/>
          <w:rtl/>
        </w:rPr>
        <w:t xml:space="preserve">. </w:t>
      </w:r>
    </w:p>
    <w:p w14:paraId="2985CA6B" w14:textId="77777777" w:rsidR="00E01005" w:rsidRDefault="00E01005" w:rsidP="00793990">
      <w:pPr>
        <w:pStyle w:val="NormalWeb"/>
        <w:shd w:val="clear" w:color="auto" w:fill="FFFFFF"/>
        <w:spacing w:before="120" w:beforeAutospacing="0" w:after="120" w:afterAutospacing="0"/>
        <w:rPr>
          <w:rFonts w:ascii="Arial" w:hAnsi="Arial" w:cs="Arial"/>
          <w:color w:val="202122"/>
          <w:sz w:val="21"/>
          <w:szCs w:val="21"/>
        </w:rPr>
      </w:pPr>
    </w:p>
    <w:p w14:paraId="0CB33055" w14:textId="77777777" w:rsidR="00E01005" w:rsidRPr="009647EA" w:rsidRDefault="00E01005" w:rsidP="00793990">
      <w:pPr>
        <w:pStyle w:val="NormalWeb"/>
        <w:shd w:val="clear" w:color="auto" w:fill="FFFFFF"/>
        <w:bidi/>
        <w:spacing w:before="120" w:beforeAutospacing="0" w:after="120" w:afterAutospacing="0"/>
        <w:ind w:firstLine="12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קבצי </w:t>
      </w:r>
      <w:r w:rsidRPr="009647EA">
        <w:rPr>
          <w:rFonts w:ascii="Arial" w:eastAsiaTheme="minorEastAsia" w:hAnsi="Arial" w:cs="Arial"/>
          <w:b/>
          <w:bCs/>
          <w:color w:val="DD3609"/>
          <w:sz w:val="21"/>
          <w:szCs w:val="21"/>
        </w:rPr>
        <w:t>CAD</w:t>
      </w:r>
      <w:r w:rsidRPr="009647EA">
        <w:rPr>
          <w:rFonts w:ascii="Arial" w:eastAsiaTheme="minorEastAsia" w:hAnsi="Arial" w:cs="Arial" w:hint="cs"/>
          <w:b/>
          <w:bCs/>
          <w:color w:val="DD3609"/>
          <w:sz w:val="21"/>
          <w:szCs w:val="21"/>
          <w:rtl/>
        </w:rPr>
        <w:t>:</w:t>
      </w:r>
    </w:p>
    <w:p w14:paraId="5151EEF7" w14:textId="77777777" w:rsidR="00E01005"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sidRPr="00401708">
        <w:rPr>
          <w:rFonts w:ascii="Arial" w:eastAsiaTheme="minorEastAsia" w:hAnsi="Arial" w:cs="Arial" w:hint="cs"/>
          <w:color w:val="202122"/>
          <w:sz w:val="21"/>
          <w:szCs w:val="21"/>
          <w:rtl/>
        </w:rPr>
        <w:t xml:space="preserve">קבצי </w:t>
      </w:r>
      <w:r w:rsidRPr="00401708">
        <w:rPr>
          <w:rFonts w:ascii="Arial" w:eastAsiaTheme="minorEastAsia" w:hAnsi="Arial" w:cs="Arial"/>
          <w:color w:val="202122"/>
          <w:sz w:val="21"/>
          <w:szCs w:val="21"/>
        </w:rPr>
        <w:t xml:space="preserve">CAD </w:t>
      </w:r>
      <w:r w:rsidRPr="00401708">
        <w:rPr>
          <w:rFonts w:ascii="Arial" w:eastAsiaTheme="minorEastAsia" w:hAnsi="Arial" w:cs="Arial" w:hint="cs"/>
          <w:color w:val="202122"/>
          <w:sz w:val="21"/>
          <w:szCs w:val="21"/>
          <w:rtl/>
        </w:rPr>
        <w:t>(</w:t>
      </w:r>
      <w:r w:rsidRPr="00401708">
        <w:rPr>
          <w:rFonts w:ascii="Arial" w:eastAsiaTheme="minorEastAsia" w:hAnsi="Arial" w:cs="Arial"/>
          <w:color w:val="202122"/>
          <w:sz w:val="21"/>
          <w:szCs w:val="21"/>
        </w:rPr>
        <w:t>Computer Aided Design</w:t>
      </w:r>
      <w:r w:rsidRPr="00401708">
        <w:rPr>
          <w:rFonts w:ascii="Arial" w:eastAsiaTheme="minorEastAsia" w:hAnsi="Arial" w:cs="Arial" w:hint="cs"/>
          <w:color w:val="202122"/>
          <w:sz w:val="21"/>
          <w:szCs w:val="21"/>
          <w:rtl/>
        </w:rPr>
        <w:t>) זה משפחה של קבצים דיגיטליי</w:t>
      </w:r>
      <w:r w:rsidRPr="00401708">
        <w:rPr>
          <w:rFonts w:ascii="Arial" w:eastAsiaTheme="minorEastAsia" w:hAnsi="Arial" w:cs="Arial"/>
          <w:color w:val="202122"/>
          <w:sz w:val="21"/>
          <w:szCs w:val="21"/>
          <w:rtl/>
        </w:rPr>
        <w:t>ם</w:t>
      </w:r>
      <w:r w:rsidRPr="00401708">
        <w:rPr>
          <w:rFonts w:ascii="Arial" w:eastAsiaTheme="minorEastAsia" w:hAnsi="Arial" w:cs="Arial" w:hint="cs"/>
          <w:color w:val="202122"/>
          <w:sz w:val="21"/>
          <w:szCs w:val="21"/>
          <w:rtl/>
        </w:rPr>
        <w:t xml:space="preserve">  המכילים עיצובים דו ממדיים ותלת ממדיים וגם מכילים מידע לגבי חומרים ,תהליכים ונתונים אחרים.</w:t>
      </w:r>
    </w:p>
    <w:p w14:paraId="4F495B83"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r>
        <w:rPr>
          <w:rFonts w:ascii="Arial" w:eastAsiaTheme="minorEastAsia" w:hAnsi="Arial" w:cs="Arial" w:hint="cs"/>
          <w:color w:val="202122"/>
          <w:sz w:val="21"/>
          <w:szCs w:val="21"/>
          <w:rtl/>
        </w:rPr>
        <w:t>בתוך המשפחה הזו קיימים בין השאר סוגי הקבצים:</w:t>
      </w:r>
      <w:r w:rsidRPr="00401708">
        <w:t xml:space="preserve"> </w:t>
      </w:r>
      <w:r w:rsidRPr="00401708">
        <w:rPr>
          <w:rFonts w:ascii="Arial" w:eastAsiaTheme="minorEastAsia" w:hAnsi="Arial" w:cs="Arial"/>
          <w:color w:val="202122"/>
          <w:sz w:val="21"/>
          <w:szCs w:val="21"/>
        </w:rPr>
        <w:t>DFX DWG</w:t>
      </w:r>
    </w:p>
    <w:p w14:paraId="4C488C00" w14:textId="77777777" w:rsidR="00E01005" w:rsidRPr="00401708" w:rsidRDefault="00E01005" w:rsidP="00793990">
      <w:pPr>
        <w:pStyle w:val="NormalWeb"/>
        <w:shd w:val="clear" w:color="auto" w:fill="FFFFFF"/>
        <w:bidi/>
        <w:spacing w:before="120" w:beforeAutospacing="0" w:after="120" w:afterAutospacing="0"/>
        <w:ind w:firstLine="120"/>
        <w:rPr>
          <w:rFonts w:ascii="Arial" w:eastAsiaTheme="minorEastAsia" w:hAnsi="Arial" w:cs="Arial"/>
          <w:color w:val="202122"/>
          <w:sz w:val="21"/>
          <w:szCs w:val="21"/>
          <w:rtl/>
        </w:rPr>
      </w:pPr>
    </w:p>
    <w:p w14:paraId="162FCCEB" w14:textId="77777777" w:rsidR="00E01005" w:rsidRPr="009647EA" w:rsidRDefault="00E01005" w:rsidP="00793990">
      <w:pPr>
        <w:pStyle w:val="NormalWeb"/>
        <w:shd w:val="clear" w:color="auto" w:fill="FFFFFF"/>
        <w:bidi/>
        <w:spacing w:before="120" w:beforeAutospacing="0" w:after="120" w:afterAutospacing="0"/>
        <w:rPr>
          <w:rFonts w:ascii="Arial" w:eastAsiaTheme="minorEastAsia" w:hAnsi="Arial" w:cs="Arial"/>
          <w:b/>
          <w:bCs/>
          <w:color w:val="DD3609"/>
          <w:sz w:val="21"/>
          <w:szCs w:val="21"/>
          <w:rtl/>
        </w:rPr>
      </w:pPr>
      <w:r w:rsidRPr="009647EA">
        <w:rPr>
          <w:rFonts w:ascii="Arial" w:eastAsiaTheme="minorEastAsia" w:hAnsi="Arial" w:cs="Arial" w:hint="cs"/>
          <w:b/>
          <w:bCs/>
          <w:color w:val="DD3609"/>
          <w:sz w:val="21"/>
          <w:szCs w:val="21"/>
          <w:rtl/>
        </w:rPr>
        <w:t xml:space="preserve">קובץ </w:t>
      </w:r>
      <w:r w:rsidRPr="009647EA">
        <w:rPr>
          <w:rFonts w:ascii="Arial" w:eastAsiaTheme="minorEastAsia" w:hAnsi="Arial" w:cs="Arial"/>
          <w:b/>
          <w:bCs/>
          <w:color w:val="DD3609"/>
          <w:sz w:val="21"/>
          <w:szCs w:val="21"/>
        </w:rPr>
        <w:t>DXF</w:t>
      </w:r>
      <w:r w:rsidRPr="009647EA">
        <w:rPr>
          <w:rFonts w:ascii="Arial" w:eastAsiaTheme="minorEastAsia" w:hAnsi="Arial" w:cs="Arial" w:hint="cs"/>
          <w:b/>
          <w:bCs/>
          <w:color w:val="DD3609"/>
          <w:sz w:val="21"/>
          <w:szCs w:val="21"/>
          <w:rtl/>
        </w:rPr>
        <w:t>:</w:t>
      </w:r>
    </w:p>
    <w:p w14:paraId="42D522F2" w14:textId="77777777" w:rsidR="00E01005" w:rsidRPr="00401708" w:rsidRDefault="00E01005" w:rsidP="00793990">
      <w:pPr>
        <w:pStyle w:val="NormalWeb"/>
        <w:shd w:val="clear" w:color="auto" w:fill="FFFFFF"/>
        <w:bidi/>
        <w:spacing w:before="120" w:beforeAutospacing="0" w:after="120" w:afterAutospacing="0"/>
        <w:rPr>
          <w:rFonts w:ascii="Arial" w:eastAsiaTheme="minorEastAsia" w:hAnsi="Arial" w:cs="Arial"/>
          <w:color w:val="202122"/>
          <w:sz w:val="21"/>
          <w:szCs w:val="21"/>
          <w:rtl/>
        </w:rPr>
      </w:pPr>
      <w:r>
        <w:rPr>
          <w:rFonts w:ascii="Arial" w:eastAsiaTheme="minorEastAsia" w:hAnsi="Arial" w:cs="Arial" w:hint="cs"/>
          <w:color w:val="202122"/>
          <w:sz w:val="21"/>
          <w:szCs w:val="21"/>
          <w:rtl/>
        </w:rPr>
        <w:t xml:space="preserve">פותח עבור תוכנות </w:t>
      </w:r>
      <w:r>
        <w:rPr>
          <w:rFonts w:ascii="Arial" w:eastAsiaTheme="minorEastAsia" w:hAnsi="Arial" w:cs="Arial"/>
          <w:color w:val="202122"/>
          <w:sz w:val="21"/>
          <w:szCs w:val="21"/>
        </w:rPr>
        <w:t xml:space="preserve">CAD </w:t>
      </w:r>
      <w:r>
        <w:rPr>
          <w:rFonts w:ascii="Arial" w:eastAsiaTheme="minorEastAsia" w:hAnsi="Arial" w:cs="Arial" w:hint="cs"/>
          <w:color w:val="202122"/>
          <w:sz w:val="21"/>
          <w:szCs w:val="21"/>
          <w:rtl/>
        </w:rPr>
        <w:t>,מהווה פורמט מוביל בתחום הגרפיקה הממוחשבת הווקטורית.</w:t>
      </w:r>
    </w:p>
    <w:p w14:paraId="3B3BB04F" w14:textId="77777777" w:rsidR="00E01005" w:rsidRPr="00424408" w:rsidRDefault="00E01005" w:rsidP="00793990">
      <w:pPr>
        <w:pStyle w:val="NormalWeb"/>
        <w:shd w:val="clear" w:color="auto" w:fill="FFFFFF"/>
        <w:bidi/>
        <w:spacing w:before="120" w:beforeAutospacing="0" w:after="120" w:afterAutospacing="0"/>
        <w:rPr>
          <w:rFonts w:ascii="Arial" w:hAnsi="Arial" w:cs="Arial"/>
          <w:color w:val="202122"/>
          <w:sz w:val="21"/>
          <w:szCs w:val="21"/>
        </w:rPr>
      </w:pPr>
    </w:p>
    <w:p w14:paraId="66D19583" w14:textId="77777777" w:rsidR="00E70097" w:rsidRPr="009647EA" w:rsidRDefault="00E01005" w:rsidP="00793990">
      <w:pPr>
        <w:rPr>
          <w:rStyle w:val="10"/>
          <w:rFonts w:asciiTheme="minorBidi" w:hAnsiTheme="minorBidi" w:cstheme="minorBidi"/>
          <w:b/>
          <w:bCs/>
          <w:color w:val="DD3609"/>
          <w:rtl/>
        </w:rPr>
      </w:pPr>
      <w:r w:rsidRPr="009647EA">
        <w:rPr>
          <w:rStyle w:val="10"/>
          <w:rFonts w:asciiTheme="minorBidi" w:hAnsiTheme="minorBidi" w:cstheme="minorBidi"/>
          <w:b/>
          <w:bCs/>
          <w:color w:val="DD3609"/>
          <w:rtl/>
        </w:rPr>
        <w:t>האלגוריתם:</w:t>
      </w:r>
    </w:p>
    <w:p w14:paraId="7BE789AF" w14:textId="49A44827" w:rsidR="00E01005" w:rsidRPr="008E3A0B" w:rsidRDefault="00E70097" w:rsidP="00793990">
      <w:pPr>
        <w:rPr>
          <w:rStyle w:val="10"/>
          <w:rFonts w:asciiTheme="minorBidi" w:hAnsiTheme="minorBidi" w:cstheme="minorBidi"/>
          <w:b/>
          <w:bCs/>
          <w:color w:val="CC0000"/>
          <w:rtl/>
        </w:rPr>
      </w:pPr>
      <w:r w:rsidRPr="00E70097">
        <w:rPr>
          <w:rStyle w:val="10"/>
          <w:rFonts w:asciiTheme="minorBidi" w:hAnsiTheme="minorBidi" w:cstheme="minorBidi"/>
          <w:b/>
          <w:bCs/>
          <w:color w:val="FF3300"/>
          <w:sz w:val="28"/>
          <w:szCs w:val="28"/>
          <w:rtl/>
        </w:rPr>
        <w:t xml:space="preserve"> </w:t>
      </w:r>
      <w:r w:rsidRPr="009647EA">
        <w:rPr>
          <w:rStyle w:val="10"/>
          <w:rFonts w:asciiTheme="minorBidi" w:hAnsiTheme="minorBidi" w:cstheme="minorBidi"/>
          <w:b/>
          <w:bCs/>
          <w:color w:val="DD3609"/>
          <w:sz w:val="28"/>
          <w:szCs w:val="28"/>
          <w:rtl/>
        </w:rPr>
        <w:t xml:space="preserve">האלגוריתם שלי מתחלק </w:t>
      </w:r>
      <w:r w:rsidRPr="009647EA">
        <w:rPr>
          <w:rStyle w:val="10"/>
          <w:rFonts w:asciiTheme="minorBidi" w:hAnsiTheme="minorBidi" w:cstheme="minorBidi" w:hint="cs"/>
          <w:b/>
          <w:bCs/>
          <w:color w:val="DD3609"/>
          <w:sz w:val="28"/>
          <w:szCs w:val="28"/>
          <w:rtl/>
        </w:rPr>
        <w:t>שלושה שלבים</w:t>
      </w:r>
      <w:r w:rsidRPr="009647EA">
        <w:rPr>
          <w:rStyle w:val="10"/>
          <w:rFonts w:asciiTheme="minorBidi" w:hAnsiTheme="minorBidi" w:cstheme="minorBidi"/>
          <w:b/>
          <w:bCs/>
          <w:color w:val="DD3609"/>
          <w:sz w:val="28"/>
          <w:szCs w:val="28"/>
          <w:rtl/>
        </w:rPr>
        <w:t>:</w:t>
      </w:r>
    </w:p>
    <w:p w14:paraId="357CD789" w14:textId="7E21F3B9" w:rsidR="00E70097" w:rsidRPr="00E70097" w:rsidRDefault="00E70097" w:rsidP="00793990">
      <w:pPr>
        <w:rPr>
          <w:rStyle w:val="10"/>
          <w:rFonts w:asciiTheme="minorBidi" w:hAnsiTheme="minorBidi" w:cstheme="minorBidi"/>
          <w:color w:val="auto"/>
          <w:sz w:val="22"/>
          <w:szCs w:val="22"/>
          <w:rtl/>
        </w:rPr>
      </w:pPr>
      <w:r>
        <w:rPr>
          <w:rStyle w:val="10"/>
          <w:rFonts w:asciiTheme="minorBidi" w:hAnsiTheme="minorBidi" w:cstheme="minorBidi" w:hint="cs"/>
          <w:color w:val="auto"/>
          <w:sz w:val="22"/>
          <w:szCs w:val="22"/>
          <w:rtl/>
        </w:rPr>
        <w:t xml:space="preserve">לשם יצירת קובץ </w:t>
      </w:r>
      <w:r>
        <w:rPr>
          <w:rStyle w:val="10"/>
          <w:rFonts w:asciiTheme="minorBidi" w:hAnsiTheme="minorBidi" w:cstheme="minorBidi"/>
          <w:color w:val="auto"/>
          <w:sz w:val="22"/>
          <w:szCs w:val="22"/>
        </w:rPr>
        <w:t xml:space="preserve">DXF </w:t>
      </w:r>
      <w:r>
        <w:rPr>
          <w:rStyle w:val="10"/>
          <w:rFonts w:asciiTheme="minorBidi" w:hAnsiTheme="minorBidi" w:cstheme="minorBidi" w:hint="cs"/>
          <w:color w:val="auto"/>
          <w:sz w:val="22"/>
          <w:szCs w:val="22"/>
          <w:rtl/>
        </w:rPr>
        <w:t xml:space="preserve"> מתמונה ,עלי לעבד את התמונה כך שיהיה אפשר לקרוא ממנה נתונים </w:t>
      </w:r>
      <w:r w:rsidR="008E3A0B">
        <w:rPr>
          <w:rStyle w:val="10"/>
          <w:rFonts w:asciiTheme="minorBidi" w:hAnsiTheme="minorBidi" w:cstheme="minorBidi" w:hint="cs"/>
          <w:color w:val="auto"/>
          <w:sz w:val="22"/>
          <w:szCs w:val="22"/>
          <w:rtl/>
        </w:rPr>
        <w:t>מדויקים</w:t>
      </w:r>
      <w:r>
        <w:rPr>
          <w:rStyle w:val="10"/>
          <w:rFonts w:asciiTheme="minorBidi" w:hAnsiTheme="minorBidi" w:cstheme="minorBidi" w:hint="cs"/>
          <w:color w:val="auto"/>
          <w:sz w:val="22"/>
          <w:szCs w:val="22"/>
          <w:rtl/>
        </w:rPr>
        <w:t xml:space="preserve"> לשם כך אבצע את השלבים הבאים:</w:t>
      </w:r>
    </w:p>
    <w:p w14:paraId="7C99E73F" w14:textId="6D6A855C" w:rsidR="00E01005" w:rsidRDefault="00E01005" w:rsidP="00793990">
      <w:pPr>
        <w:rPr>
          <w:rtl/>
        </w:rPr>
      </w:pPr>
      <w:r>
        <w:rPr>
          <w:rtl/>
        </w:rPr>
        <w:br/>
      </w:r>
      <w:r w:rsidRPr="009647EA">
        <w:rPr>
          <w:rFonts w:hint="cs"/>
          <w:b/>
          <w:bCs/>
          <w:color w:val="DD3609"/>
          <w:sz w:val="20"/>
          <w:szCs w:val="20"/>
          <w:rtl/>
        </w:rPr>
        <w:t>1.</w:t>
      </w:r>
      <w:r w:rsidR="00E70097" w:rsidRPr="009647EA">
        <w:rPr>
          <w:rFonts w:hint="cs"/>
          <w:b/>
          <w:bCs/>
          <w:color w:val="DD3609"/>
          <w:sz w:val="20"/>
          <w:szCs w:val="20"/>
          <w:rtl/>
        </w:rPr>
        <w:t>עיבוד</w:t>
      </w:r>
      <w:r w:rsidRPr="009647EA">
        <w:rPr>
          <w:rFonts w:hint="cs"/>
          <w:b/>
          <w:bCs/>
          <w:color w:val="DD3609"/>
          <w:sz w:val="20"/>
          <w:szCs w:val="20"/>
          <w:rtl/>
        </w:rPr>
        <w:t xml:space="preserve"> תמונה:</w:t>
      </w:r>
    </w:p>
    <w:p w14:paraId="374952A6" w14:textId="77777777" w:rsidR="00E01005" w:rsidRDefault="00E01005" w:rsidP="00793990">
      <w:pPr>
        <w:rPr>
          <w:rtl/>
        </w:rPr>
      </w:pPr>
      <w:r>
        <w:rPr>
          <w:rFonts w:hint="cs"/>
          <w:rtl/>
        </w:rPr>
        <w:t>-לקבל תמונה</w:t>
      </w:r>
    </w:p>
    <w:p w14:paraId="12F48066" w14:textId="77777777" w:rsidR="00E01005" w:rsidRDefault="00E01005" w:rsidP="00793990">
      <w:pPr>
        <w:rPr>
          <w:rtl/>
        </w:rPr>
      </w:pPr>
      <w:r>
        <w:rPr>
          <w:rFonts w:hint="cs"/>
          <w:rtl/>
        </w:rPr>
        <w:t>-להפוך לשחור לבן</w:t>
      </w:r>
    </w:p>
    <w:p w14:paraId="2A8B1AC7" w14:textId="3E26D78A" w:rsidR="00E70097" w:rsidRPr="009647EA" w:rsidRDefault="00E70097" w:rsidP="00793990">
      <w:pPr>
        <w:rPr>
          <w:b/>
          <w:bCs/>
          <w:color w:val="DD3609"/>
          <w:sz w:val="20"/>
          <w:szCs w:val="20"/>
          <w:rtl/>
        </w:rPr>
      </w:pPr>
      <w:r w:rsidRPr="009647EA">
        <w:rPr>
          <w:rFonts w:hint="cs"/>
          <w:b/>
          <w:bCs/>
          <w:color w:val="DD3609"/>
          <w:sz w:val="20"/>
          <w:szCs w:val="20"/>
          <w:rtl/>
        </w:rPr>
        <w:t>2.</w:t>
      </w:r>
      <w:r w:rsidR="008E3A0B" w:rsidRPr="009647EA">
        <w:rPr>
          <w:rFonts w:hint="cs"/>
          <w:b/>
          <w:bCs/>
          <w:color w:val="DD3609"/>
          <w:sz w:val="20"/>
          <w:szCs w:val="20"/>
          <w:rtl/>
        </w:rPr>
        <w:t xml:space="preserve"> האלגוריתם העיקרי והמורכב זה </w:t>
      </w:r>
      <w:r w:rsidRPr="009647EA">
        <w:rPr>
          <w:rFonts w:hint="cs"/>
          <w:b/>
          <w:bCs/>
          <w:color w:val="DD3609"/>
          <w:sz w:val="20"/>
          <w:szCs w:val="20"/>
          <w:rtl/>
        </w:rPr>
        <w:t xml:space="preserve">קריאת הנתונים המתאימים מהתמונה והפיכתם לנתונים </w:t>
      </w:r>
      <w:proofErr w:type="spellStart"/>
      <w:r w:rsidRPr="009647EA">
        <w:rPr>
          <w:rFonts w:hint="cs"/>
          <w:b/>
          <w:bCs/>
          <w:color w:val="DD3609"/>
          <w:sz w:val="20"/>
          <w:szCs w:val="20"/>
          <w:rtl/>
        </w:rPr>
        <w:t>ווקטוריים</w:t>
      </w:r>
      <w:proofErr w:type="spellEnd"/>
      <w:r w:rsidRPr="009647EA">
        <w:rPr>
          <w:rFonts w:hint="cs"/>
          <w:b/>
          <w:bCs/>
          <w:color w:val="DD3609"/>
          <w:sz w:val="20"/>
          <w:szCs w:val="20"/>
          <w:rtl/>
        </w:rPr>
        <w:t>:</w:t>
      </w:r>
    </w:p>
    <w:p w14:paraId="48EE9794" w14:textId="70A5C363" w:rsidR="00E01005" w:rsidRDefault="00E01005" w:rsidP="00793990">
      <w:pPr>
        <w:rPr>
          <w:rtl/>
        </w:rPr>
      </w:pPr>
      <w:r>
        <w:rPr>
          <w:rFonts w:hint="cs"/>
          <w:rtl/>
        </w:rPr>
        <w:t>-זיהוי האלמנטים הגרפיים (קו, קשת, אליפסות,</w:t>
      </w:r>
      <w:r w:rsidR="008E3A0B">
        <w:rPr>
          <w:rFonts w:hint="cs"/>
          <w:rtl/>
        </w:rPr>
        <w:t xml:space="preserve"> </w:t>
      </w:r>
      <w:r>
        <w:rPr>
          <w:rFonts w:hint="cs"/>
          <w:rtl/>
        </w:rPr>
        <w:t>נקודה)</w:t>
      </w:r>
    </w:p>
    <w:p w14:paraId="0439F065" w14:textId="06B88A7E" w:rsidR="00E01005" w:rsidRDefault="00E01005" w:rsidP="00793990">
      <w:pPr>
        <w:rPr>
          <w:rtl/>
        </w:rPr>
      </w:pPr>
      <w:r>
        <w:rPr>
          <w:rFonts w:hint="cs"/>
          <w:rtl/>
        </w:rPr>
        <w:t>-לזהות צורה:  קו. עיגול</w:t>
      </w:r>
      <w:r w:rsidR="008E3A0B">
        <w:rPr>
          <w:rFonts w:hint="cs"/>
          <w:rtl/>
        </w:rPr>
        <w:t xml:space="preserve">, </w:t>
      </w:r>
      <w:r>
        <w:rPr>
          <w:rFonts w:hint="cs"/>
          <w:rtl/>
        </w:rPr>
        <w:t>ריבוע</w:t>
      </w:r>
      <w:r w:rsidR="008E3A0B">
        <w:rPr>
          <w:rFonts w:hint="cs"/>
          <w:rtl/>
        </w:rPr>
        <w:t xml:space="preserve">, </w:t>
      </w:r>
      <w:r>
        <w:rPr>
          <w:rFonts w:hint="cs"/>
          <w:rtl/>
        </w:rPr>
        <w:t>קשת.</w:t>
      </w:r>
    </w:p>
    <w:p w14:paraId="3DC80E2F" w14:textId="77777777" w:rsidR="00E01005" w:rsidRDefault="00E01005" w:rsidP="00793990">
      <w:pPr>
        <w:rPr>
          <w:rtl/>
        </w:rPr>
      </w:pPr>
      <w:r>
        <w:rPr>
          <w:rFonts w:hint="cs"/>
          <w:rtl/>
        </w:rPr>
        <w:t>האלגוריתם מקבל תמונה של שרטוט ומזיר רשימת ווקטורים.</w:t>
      </w:r>
    </w:p>
    <w:p w14:paraId="3ED50375" w14:textId="618AB069" w:rsidR="00E01005" w:rsidRDefault="00E01005" w:rsidP="00793990">
      <w:pPr>
        <w:rPr>
          <w:rtl/>
        </w:rPr>
      </w:pPr>
      <w:r>
        <w:rPr>
          <w:rFonts w:hint="cs"/>
          <w:rtl/>
        </w:rPr>
        <w:t>שמהם יורכב קובץ ה</w:t>
      </w:r>
      <w:r>
        <w:t xml:space="preserve">. </w:t>
      </w:r>
      <w:r w:rsidR="008E3A0B">
        <w:t>Dxf</w:t>
      </w:r>
      <w:r>
        <w:t xml:space="preserve"> </w:t>
      </w:r>
    </w:p>
    <w:p w14:paraId="0CF265F1" w14:textId="37092382" w:rsidR="00E01005" w:rsidRPr="009647EA" w:rsidRDefault="00E70097" w:rsidP="00793990">
      <w:pPr>
        <w:rPr>
          <w:b/>
          <w:bCs/>
          <w:color w:val="DD3609"/>
          <w:sz w:val="20"/>
          <w:szCs w:val="20"/>
          <w:rtl/>
        </w:rPr>
      </w:pPr>
      <w:r w:rsidRPr="009647EA">
        <w:rPr>
          <w:rFonts w:hint="cs"/>
          <w:b/>
          <w:bCs/>
          <w:color w:val="DD3609"/>
          <w:sz w:val="20"/>
          <w:szCs w:val="20"/>
          <w:rtl/>
        </w:rPr>
        <w:t>3</w:t>
      </w:r>
      <w:r w:rsidR="00E01005" w:rsidRPr="009647EA">
        <w:rPr>
          <w:rFonts w:hint="cs"/>
          <w:b/>
          <w:bCs/>
          <w:color w:val="DD3609"/>
          <w:sz w:val="20"/>
          <w:szCs w:val="20"/>
          <w:rtl/>
        </w:rPr>
        <w:t xml:space="preserve">.יצירת קובץ </w:t>
      </w:r>
      <w:r w:rsidRPr="009647EA">
        <w:rPr>
          <w:b/>
          <w:bCs/>
          <w:color w:val="DD3609"/>
          <w:sz w:val="20"/>
          <w:szCs w:val="20"/>
        </w:rPr>
        <w:t>dxf</w:t>
      </w:r>
      <w:r w:rsidR="00E01005" w:rsidRPr="009647EA">
        <w:rPr>
          <w:rFonts w:hint="cs"/>
          <w:b/>
          <w:bCs/>
          <w:color w:val="DD3609"/>
          <w:sz w:val="20"/>
          <w:szCs w:val="20"/>
          <w:rtl/>
        </w:rPr>
        <w:t>:</w:t>
      </w:r>
    </w:p>
    <w:p w14:paraId="4A3D7823" w14:textId="77777777" w:rsidR="00E01005" w:rsidRDefault="00E01005" w:rsidP="00793990">
      <w:pPr>
        <w:rPr>
          <w:rtl/>
        </w:rPr>
      </w:pPr>
      <w:r>
        <w:rPr>
          <w:rFonts w:hint="cs"/>
          <w:rtl/>
        </w:rPr>
        <w:t xml:space="preserve">לשם יצירת קובץ </w:t>
      </w:r>
      <w:r>
        <w:t xml:space="preserve">DXF </w:t>
      </w:r>
      <w:r>
        <w:rPr>
          <w:rFonts w:hint="cs"/>
          <w:rtl/>
        </w:rPr>
        <w:t xml:space="preserve"> אני משתמשת בספרייה של </w:t>
      </w:r>
      <w:r>
        <w:t xml:space="preserve">Autocad.net API  </w:t>
      </w:r>
    </w:p>
    <w:p w14:paraId="3336A949" w14:textId="77777777" w:rsidR="00E01005" w:rsidRDefault="00E01005" w:rsidP="00793990">
      <w:pPr>
        <w:rPr>
          <w:rtl/>
        </w:rPr>
      </w:pPr>
      <w:r>
        <w:rPr>
          <w:rFonts w:hint="cs"/>
          <w:rtl/>
        </w:rPr>
        <w:t>של תוכנת אוטוקאד (תוכנת שרטוט. התוכנה משמשת לתכנון וייצור בעזרת מחשב לתחומים של הנדסה אזרחית ואדריכלות).</w:t>
      </w:r>
    </w:p>
    <w:p w14:paraId="530935CD" w14:textId="77777777" w:rsidR="00E01005" w:rsidRDefault="00E01005" w:rsidP="00793990">
      <w:pPr>
        <w:rPr>
          <w:rtl/>
        </w:rPr>
      </w:pPr>
      <w:r>
        <w:rPr>
          <w:rFonts w:hint="cs"/>
          <w:rtl/>
        </w:rPr>
        <w:t xml:space="preserve">אובייקטים הם אבני הבניין העיקריות של </w:t>
      </w:r>
      <w:r w:rsidRPr="00335FC1">
        <w:t>AutoCAD .NET API</w:t>
      </w:r>
      <w:r>
        <w:rPr>
          <w:rFonts w:hint="cs"/>
          <w:rtl/>
        </w:rPr>
        <w:t>,</w:t>
      </w:r>
    </w:p>
    <w:p w14:paraId="2361E2F9" w14:textId="77777777" w:rsidR="00E01005" w:rsidRDefault="00E01005" w:rsidP="00793990">
      <w:pPr>
        <w:rPr>
          <w:rtl/>
        </w:rPr>
      </w:pPr>
      <w:r w:rsidRPr="00335FC1">
        <w:rPr>
          <w:rFonts w:cs="Arial"/>
          <w:rtl/>
        </w:rPr>
        <w:t xml:space="preserve">כל אובייקט חשוף מייצג חלק מדויק של </w:t>
      </w:r>
      <w:r w:rsidRPr="00335FC1">
        <w:t>AutoCAD</w:t>
      </w:r>
      <w:r w:rsidRPr="00335FC1">
        <w:rPr>
          <w:rFonts w:cs="Arial"/>
          <w:rtl/>
        </w:rPr>
        <w:t>, והם מקובצים למכלולים ומרחבי שמות שונים.</w:t>
      </w:r>
    </w:p>
    <w:p w14:paraId="7D4D3AB4" w14:textId="77777777" w:rsidR="00E01005" w:rsidRPr="00335FC1" w:rsidRDefault="00E01005" w:rsidP="00793990">
      <w:pPr>
        <w:rPr>
          <w:rtl/>
        </w:rPr>
      </w:pPr>
      <w:r>
        <w:rPr>
          <w:rFonts w:hint="cs"/>
          <w:rtl/>
        </w:rPr>
        <w:t>לדוג:</w:t>
      </w:r>
    </w:p>
    <w:p w14:paraId="16D1F9D6" w14:textId="77777777" w:rsidR="00E01005" w:rsidRDefault="00E01005" w:rsidP="00793990">
      <w:pPr>
        <w:rPr>
          <w:rtl/>
        </w:rPr>
      </w:pPr>
      <w:r>
        <w:rPr>
          <w:rFonts w:hint="cs"/>
          <w:rtl/>
        </w:rPr>
        <w:t xml:space="preserve">* אובייקטים גרפיים: </w:t>
      </w:r>
      <w:r w:rsidRPr="00335FC1">
        <w:rPr>
          <w:rFonts w:cs="Arial"/>
          <w:rtl/>
        </w:rPr>
        <w:t>קווים, קשתות, טקסט וממדים</w:t>
      </w:r>
      <w:r>
        <w:rPr>
          <w:rFonts w:hint="cs"/>
          <w:rtl/>
        </w:rPr>
        <w:t xml:space="preserve">. </w:t>
      </w:r>
    </w:p>
    <w:p w14:paraId="106A56B2" w14:textId="77777777" w:rsidR="00E01005" w:rsidRDefault="00E01005" w:rsidP="00793990">
      <w:pPr>
        <w:rPr>
          <w:rtl/>
        </w:rPr>
      </w:pPr>
      <w:r>
        <w:rPr>
          <w:rFonts w:hint="cs"/>
          <w:rtl/>
        </w:rPr>
        <w:t>*עיצוב:</w:t>
      </w:r>
      <w:r w:rsidRPr="00335FC1">
        <w:rPr>
          <w:rtl/>
        </w:rPr>
        <w:t xml:space="preserve"> </w:t>
      </w:r>
      <w:r w:rsidRPr="00335FC1">
        <w:rPr>
          <w:rFonts w:cs="Arial"/>
          <w:rtl/>
        </w:rPr>
        <w:t>סגנונות טקסט ומימד</w:t>
      </w:r>
      <w:r>
        <w:rPr>
          <w:rFonts w:cs="Arial" w:hint="cs"/>
          <w:rtl/>
        </w:rPr>
        <w:t>.</w:t>
      </w:r>
    </w:p>
    <w:p w14:paraId="5A8C96DF" w14:textId="77777777" w:rsidR="00E01005" w:rsidRPr="00335FC1" w:rsidRDefault="00E01005" w:rsidP="00793990">
      <w:pPr>
        <w:rPr>
          <w:rtl/>
        </w:rPr>
      </w:pPr>
      <w:r>
        <w:rPr>
          <w:rFonts w:cs="Arial" w:hint="cs"/>
          <w:rtl/>
        </w:rPr>
        <w:t>*</w:t>
      </w:r>
      <w:r w:rsidRPr="00335FC1">
        <w:rPr>
          <w:rFonts w:cs="Arial"/>
          <w:rtl/>
        </w:rPr>
        <w:t xml:space="preserve">מבנים ארגוניים </w:t>
      </w:r>
      <w:r>
        <w:rPr>
          <w:rFonts w:cs="Arial" w:hint="cs"/>
          <w:rtl/>
        </w:rPr>
        <w:t>:</w:t>
      </w:r>
      <w:r w:rsidRPr="00335FC1">
        <w:rPr>
          <w:rFonts w:cs="Arial"/>
          <w:rtl/>
        </w:rPr>
        <w:t xml:space="preserve"> שכבות, קבוצות ובלוקים</w:t>
      </w:r>
    </w:p>
    <w:p w14:paraId="5E84C94B" w14:textId="77777777" w:rsidR="00E01005" w:rsidRDefault="00E01005" w:rsidP="00793990">
      <w:pPr>
        <w:rPr>
          <w:rtl/>
        </w:rPr>
      </w:pPr>
      <w:r>
        <w:rPr>
          <w:rFonts w:hint="cs"/>
          <w:rtl/>
        </w:rPr>
        <w:t>*תצוגה : אובייקט תצוגה.</w:t>
      </w:r>
    </w:p>
    <w:p w14:paraId="272B2BBF" w14:textId="77777777" w:rsidR="00E01005" w:rsidRPr="00335FC1" w:rsidRDefault="00E01005" w:rsidP="00793990">
      <w:pPr>
        <w:rPr>
          <w:rtl/>
        </w:rPr>
      </w:pPr>
      <w:r>
        <w:rPr>
          <w:rFonts w:hint="cs"/>
          <w:rtl/>
        </w:rPr>
        <w:lastRenderedPageBreak/>
        <w:t>קובץ אוטוקאד בנוי מכל האובייקט שמקושרים ביניה</w:t>
      </w:r>
      <w:r>
        <w:rPr>
          <w:rtl/>
        </w:rPr>
        <w:t>ם</w:t>
      </w:r>
      <w:r>
        <w:rPr>
          <w:rFonts w:hint="cs"/>
          <w:rtl/>
        </w:rPr>
        <w:t xml:space="preserve"> בהיררכיה כאשר </w:t>
      </w:r>
      <w:r w:rsidRPr="00335FC1">
        <w:rPr>
          <w:rFonts w:cs="Arial"/>
          <w:rtl/>
        </w:rPr>
        <w:t xml:space="preserve">האובייקט של </w:t>
      </w:r>
      <w:r w:rsidRPr="00335FC1">
        <w:t>AutoCAD Application</w:t>
      </w:r>
      <w:r w:rsidRPr="00335FC1">
        <w:rPr>
          <w:rFonts w:cs="Arial"/>
          <w:rtl/>
        </w:rPr>
        <w:t xml:space="preserve"> נמצא בשורש.</w:t>
      </w:r>
    </w:p>
    <w:p w14:paraId="3E3A0EA3" w14:textId="77777777" w:rsidR="00E01005" w:rsidRPr="009647EA" w:rsidRDefault="00E01005" w:rsidP="00793990">
      <w:pPr>
        <w:rPr>
          <w:b/>
          <w:bCs/>
          <w:color w:val="DD3609"/>
          <w:sz w:val="24"/>
          <w:szCs w:val="24"/>
          <w:rtl/>
        </w:rPr>
      </w:pPr>
      <w:r w:rsidRPr="009647EA">
        <w:rPr>
          <w:rFonts w:hint="cs"/>
          <w:b/>
          <w:bCs/>
          <w:color w:val="DD3609"/>
          <w:sz w:val="24"/>
          <w:szCs w:val="24"/>
          <w:rtl/>
        </w:rPr>
        <w:t>אובייק</w:t>
      </w:r>
      <w:r w:rsidRPr="009647EA">
        <w:rPr>
          <w:b/>
          <w:bCs/>
          <w:color w:val="DD3609"/>
          <w:sz w:val="24"/>
          <w:szCs w:val="24"/>
          <w:rtl/>
        </w:rPr>
        <w:t>ט</w:t>
      </w:r>
      <w:r w:rsidRPr="009647EA">
        <w:rPr>
          <w:rFonts w:hint="cs"/>
          <w:b/>
          <w:bCs/>
          <w:color w:val="DD3609"/>
          <w:sz w:val="24"/>
          <w:szCs w:val="24"/>
          <w:rtl/>
        </w:rPr>
        <w:t xml:space="preserve"> האפליקציה:</w:t>
      </w:r>
    </w:p>
    <w:p w14:paraId="54504B4C" w14:textId="77777777" w:rsidR="00E01005" w:rsidRDefault="00E01005" w:rsidP="00793990">
      <w:pPr>
        <w:rPr>
          <w:rtl/>
        </w:rPr>
      </w:pPr>
      <w:r w:rsidRPr="001B26CC">
        <w:rPr>
          <w:rFonts w:cs="Arial"/>
          <w:rtl/>
        </w:rPr>
        <w:t>אובייקט היישום הוא אובייקט הבסיס של ה-</w:t>
      </w:r>
      <w:r w:rsidRPr="001B26CC">
        <w:t>API</w:t>
      </w:r>
      <w:r w:rsidRPr="001B26CC">
        <w:rPr>
          <w:rFonts w:cs="Arial"/>
          <w:rtl/>
        </w:rPr>
        <w:t xml:space="preserve"> של </w:t>
      </w:r>
      <w:r w:rsidRPr="001B26CC">
        <w:t>AutoCAD .NET</w:t>
      </w:r>
      <w:r w:rsidRPr="001B26CC">
        <w:rPr>
          <w:rFonts w:cs="Arial"/>
          <w:rtl/>
        </w:rPr>
        <w:t>. מאובייקט היישום, אתה יכול לגשת לחלון הראשי וכן לכל ציור פתוח. ברגע שיש לך ציור, תוכל לגשת לאובייקטים בציור</w:t>
      </w:r>
      <w:r w:rsidRPr="001B26CC">
        <w:rPr>
          <w:rFonts w:hint="cs"/>
          <w:rtl/>
        </w:rPr>
        <w:t xml:space="preserve"> .</w:t>
      </w:r>
    </w:p>
    <w:p w14:paraId="06DF1847" w14:textId="63E1A7C0" w:rsidR="00946BD1" w:rsidRPr="001D2C4C" w:rsidRDefault="00946BD1" w:rsidP="00793990">
      <w:pPr>
        <w:rPr>
          <w:rtl/>
        </w:rPr>
      </w:pPr>
      <w:r>
        <w:rPr>
          <w:noProof/>
          <w:lang w:eastAsia="ko-KR"/>
        </w:rPr>
        <w:drawing>
          <wp:inline distT="0" distB="0" distL="0" distR="0" wp14:anchorId="57BDE9A8" wp14:editId="1BBF7C3A">
            <wp:extent cx="2083137" cy="2912758"/>
            <wp:effectExtent l="0" t="0" r="0" b="1905"/>
            <wp:docPr id="4" name="תמונה 4" descr="http://docs.autodesk.com/ACD/2010/ENU/AutoCAD%20.NET%20Developer%27s%20Guide/images/PTDCPM/Hammer-MDG/English/scr_application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autodesk.com/ACD/2010/ENU/AutoCAD%20.NET%20Developer%27s%20Guide/images/PTDCPM/Hammer-MDG/English/scr_application_object_mod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3435" cy="2913175"/>
                    </a:xfrm>
                    <a:prstGeom prst="rect">
                      <a:avLst/>
                    </a:prstGeom>
                    <a:noFill/>
                    <a:ln>
                      <a:noFill/>
                    </a:ln>
                  </pic:spPr>
                </pic:pic>
              </a:graphicData>
            </a:graphic>
          </wp:inline>
        </w:drawing>
      </w:r>
    </w:p>
    <w:p w14:paraId="27657269"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 מסמך:</w:t>
      </w:r>
    </w:p>
    <w:p w14:paraId="79E2EAC7" w14:textId="77777777" w:rsidR="00E01005" w:rsidRDefault="00E01005" w:rsidP="00793990">
      <w:pPr>
        <w:rPr>
          <w:rtl/>
        </w:rPr>
      </w:pPr>
      <w:r w:rsidRPr="00335FC1">
        <w:rPr>
          <w:rFonts w:cs="Arial"/>
          <w:rtl/>
        </w:rPr>
        <w:t>אובייקט ה-</w:t>
      </w:r>
      <w:r w:rsidRPr="00335FC1">
        <w:t>Document</w:t>
      </w:r>
      <w:r w:rsidRPr="00335FC1">
        <w:rPr>
          <w:rFonts w:cs="Arial"/>
          <w:rtl/>
        </w:rPr>
        <w:t xml:space="preserve">, שהוא למעשה ציור </w:t>
      </w:r>
      <w:r w:rsidRPr="00335FC1">
        <w:t>AutoCAD</w:t>
      </w:r>
      <w:r w:rsidRPr="00335FC1">
        <w:rPr>
          <w:rFonts w:cs="Arial"/>
          <w:rtl/>
        </w:rPr>
        <w:t xml:space="preserve">, הוא חלק מהאובייקט </w:t>
      </w:r>
      <w:proofErr w:type="spellStart"/>
      <w:r w:rsidRPr="00335FC1">
        <w:t>DocumentCollection</w:t>
      </w:r>
      <w:proofErr w:type="spellEnd"/>
      <w:r w:rsidRPr="00335FC1">
        <w:rPr>
          <w:rFonts w:cs="Arial"/>
          <w:rtl/>
        </w:rPr>
        <w:t xml:space="preserve"> ומספק גישה לאובייקט ה-</w:t>
      </w:r>
      <w:r w:rsidRPr="00335FC1">
        <w:t>Database</w:t>
      </w:r>
      <w:r w:rsidRPr="00335FC1">
        <w:rPr>
          <w:rFonts w:cs="Arial"/>
          <w:rtl/>
        </w:rPr>
        <w:t xml:space="preserve"> המשויך לאובייקט ה-</w:t>
      </w:r>
      <w:r w:rsidRPr="00335FC1">
        <w:t>Document</w:t>
      </w:r>
      <w:r w:rsidRPr="00335FC1">
        <w:rPr>
          <w:rFonts w:cs="Arial"/>
          <w:rtl/>
        </w:rPr>
        <w:t>.</w:t>
      </w:r>
    </w:p>
    <w:p w14:paraId="501E926E" w14:textId="7F68DD82" w:rsidR="00EC44F9" w:rsidRDefault="00EC44F9" w:rsidP="00793990">
      <w:pPr>
        <w:rPr>
          <w:rtl/>
        </w:rPr>
      </w:pPr>
      <w:r>
        <w:rPr>
          <w:noProof/>
          <w:lang w:eastAsia="ko-KR"/>
        </w:rPr>
        <w:drawing>
          <wp:inline distT="0" distB="0" distL="0" distR="0" wp14:anchorId="594BC2BE" wp14:editId="637CB1F2">
            <wp:extent cx="3887453" cy="3627322"/>
            <wp:effectExtent l="0" t="0" r="0" b="0"/>
            <wp:docPr id="5" name="תמונה 5" descr="http://docs.autodesk.com/ACD/2010/ENU/AutoCAD%20.NET%20Developer%27s%20Guide/images/PTDCPM/Hammer-MDG/English/scr_document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autodesk.com/ACD/2010/ENU/AutoCAD%20.NET%20Developer%27s%20Guide/images/PTDCPM/Hammer-MDG/English/scr_document_object_mode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7470" cy="3627338"/>
                    </a:xfrm>
                    <a:prstGeom prst="rect">
                      <a:avLst/>
                    </a:prstGeom>
                    <a:noFill/>
                    <a:ln>
                      <a:noFill/>
                    </a:ln>
                  </pic:spPr>
                </pic:pic>
              </a:graphicData>
            </a:graphic>
          </wp:inline>
        </w:drawing>
      </w:r>
    </w:p>
    <w:p w14:paraId="1155BCD2" w14:textId="77777777" w:rsidR="00E01005" w:rsidRPr="009647EA" w:rsidRDefault="00E01005" w:rsidP="00793990">
      <w:pPr>
        <w:rPr>
          <w:color w:val="DD3609"/>
          <w:sz w:val="20"/>
          <w:szCs w:val="20"/>
          <w:rtl/>
        </w:rPr>
      </w:pPr>
      <w:r w:rsidRPr="009647EA">
        <w:rPr>
          <w:rFonts w:hint="cs"/>
          <w:b/>
          <w:bCs/>
          <w:color w:val="DD3609"/>
          <w:sz w:val="24"/>
          <w:szCs w:val="24"/>
          <w:rtl/>
        </w:rPr>
        <w:lastRenderedPageBreak/>
        <w:t xml:space="preserve">דאטה </w:t>
      </w:r>
      <w:proofErr w:type="spellStart"/>
      <w:r w:rsidRPr="009647EA">
        <w:rPr>
          <w:rFonts w:hint="cs"/>
          <w:b/>
          <w:bCs/>
          <w:color w:val="DD3609"/>
          <w:sz w:val="24"/>
          <w:szCs w:val="24"/>
          <w:rtl/>
        </w:rPr>
        <w:t>בייס</w:t>
      </w:r>
      <w:proofErr w:type="spellEnd"/>
      <w:r w:rsidRPr="009647EA">
        <w:rPr>
          <w:rFonts w:hint="cs"/>
          <w:b/>
          <w:bCs/>
          <w:color w:val="DD3609"/>
          <w:sz w:val="24"/>
          <w:szCs w:val="24"/>
          <w:rtl/>
        </w:rPr>
        <w:t>:</w:t>
      </w:r>
      <w:r w:rsidRPr="009647EA">
        <w:rPr>
          <w:rFonts w:hint="cs"/>
          <w:color w:val="DD3609"/>
          <w:sz w:val="20"/>
          <w:szCs w:val="20"/>
          <w:rtl/>
        </w:rPr>
        <w:t xml:space="preserve"> </w:t>
      </w:r>
    </w:p>
    <w:p w14:paraId="213986C1" w14:textId="77777777" w:rsidR="00E01005" w:rsidRDefault="00E01005" w:rsidP="00793990">
      <w:pPr>
        <w:rPr>
          <w:rtl/>
        </w:rPr>
      </w:pPr>
      <w:r w:rsidRPr="001B26CC">
        <w:rPr>
          <w:rFonts w:cs="Arial"/>
          <w:rtl/>
        </w:rPr>
        <w:t xml:space="preserve">אובייקט מסד הנתונים מכיל את כל האובייקטים הגרפיים ורוב האובייקטים הלא-גרפיים של </w:t>
      </w:r>
      <w:r w:rsidRPr="001B26CC">
        <w:t xml:space="preserve">AutoCAD. </w:t>
      </w:r>
      <w:r>
        <w:rPr>
          <w:rFonts w:hint="cs"/>
          <w:rtl/>
        </w:rPr>
        <w:t>.</w:t>
      </w:r>
    </w:p>
    <w:p w14:paraId="36F35203" w14:textId="77777777" w:rsidR="00E01005" w:rsidRPr="001D2C4C" w:rsidRDefault="00E01005" w:rsidP="00793990">
      <w:pPr>
        <w:rPr>
          <w:rtl/>
        </w:rPr>
      </w:pPr>
      <w:r>
        <w:rPr>
          <w:noProof/>
          <w:lang w:eastAsia="ko-KR"/>
        </w:rPr>
        <w:drawing>
          <wp:inline distT="0" distB="0" distL="0" distR="0" wp14:anchorId="4B387D28" wp14:editId="39495575">
            <wp:extent cx="6211488" cy="3427486"/>
            <wp:effectExtent l="0" t="0" r="0" b="1905"/>
            <wp:docPr id="3" name="תמונה 3" descr="http://docs.autodesk.com/ACD/2010/ENU/AutoCAD%20.NET%20Developer%27s%20Guide/images/PTDCPM/Hammer-MDG/English/scr_database_objec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ocs.autodesk.com/ACD/2010/ENU/AutoCAD%20.NET%20Developer%27s%20Guide/images/PTDCPM/Hammer-MDG/English/scr_database_object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488" cy="3427486"/>
                    </a:xfrm>
                    <a:prstGeom prst="rect">
                      <a:avLst/>
                    </a:prstGeom>
                    <a:noFill/>
                    <a:ln>
                      <a:noFill/>
                    </a:ln>
                  </pic:spPr>
                </pic:pic>
              </a:graphicData>
            </a:graphic>
          </wp:inline>
        </w:drawing>
      </w:r>
    </w:p>
    <w:p w14:paraId="2F9E03E6" w14:textId="77777777" w:rsidR="00E01005" w:rsidRPr="009647EA" w:rsidRDefault="00E01005" w:rsidP="00793990">
      <w:pPr>
        <w:rPr>
          <w:b/>
          <w:bCs/>
          <w:color w:val="DD3609"/>
          <w:sz w:val="24"/>
          <w:szCs w:val="24"/>
          <w:rtl/>
        </w:rPr>
      </w:pPr>
      <w:r w:rsidRPr="009647EA">
        <w:rPr>
          <w:rFonts w:hint="cs"/>
          <w:b/>
          <w:bCs/>
          <w:color w:val="DD3609"/>
          <w:sz w:val="24"/>
          <w:szCs w:val="24"/>
          <w:rtl/>
        </w:rPr>
        <w:t>אובייקטים גרפיים:</w:t>
      </w:r>
    </w:p>
    <w:p w14:paraId="5C085AFB" w14:textId="77777777" w:rsidR="00E01005" w:rsidRDefault="00E01005" w:rsidP="00793990">
      <w:pPr>
        <w:rPr>
          <w:rtl/>
        </w:rPr>
      </w:pPr>
      <w:r w:rsidRPr="001B26CC">
        <w:rPr>
          <w:rFonts w:cs="Arial"/>
          <w:rtl/>
        </w:rPr>
        <w:t xml:space="preserve">אובייקטים גרפיים, הידועים גם בשם ישויות, הם האובייקטים הגלויים (קווים, עיגולים, תמונות </w:t>
      </w:r>
      <w:proofErr w:type="spellStart"/>
      <w:r w:rsidRPr="001B26CC">
        <w:rPr>
          <w:rFonts w:cs="Arial"/>
          <w:rtl/>
        </w:rPr>
        <w:t>רסטר</w:t>
      </w:r>
      <w:proofErr w:type="spellEnd"/>
      <w:r w:rsidRPr="001B26CC">
        <w:rPr>
          <w:rFonts w:cs="Arial"/>
          <w:rtl/>
        </w:rPr>
        <w:t xml:space="preserve"> וכדומה) המרכיבים ציור.</w:t>
      </w:r>
    </w:p>
    <w:p w14:paraId="47973383" w14:textId="77777777" w:rsidR="00E01005" w:rsidRPr="009647EA" w:rsidRDefault="00E01005" w:rsidP="00793990">
      <w:pPr>
        <w:rPr>
          <w:rFonts w:cs="Arial"/>
          <w:color w:val="DD3609"/>
          <w:sz w:val="20"/>
          <w:szCs w:val="20"/>
          <w:rtl/>
        </w:rPr>
      </w:pPr>
      <w:r w:rsidRPr="009647EA">
        <w:rPr>
          <w:rFonts w:hint="cs"/>
          <w:b/>
          <w:bCs/>
          <w:color w:val="DD3609"/>
          <w:sz w:val="24"/>
          <w:szCs w:val="24"/>
          <w:rtl/>
        </w:rPr>
        <w:t>אוספים:</w:t>
      </w:r>
      <w:r w:rsidRPr="009647EA">
        <w:rPr>
          <w:rFonts w:cs="Arial"/>
          <w:b/>
          <w:bCs/>
          <w:color w:val="DD3609"/>
          <w:sz w:val="24"/>
          <w:szCs w:val="24"/>
          <w:rtl/>
        </w:rPr>
        <w:t xml:space="preserve"> </w:t>
      </w:r>
    </w:p>
    <w:p w14:paraId="0EA00AC0" w14:textId="77777777" w:rsidR="00E01005" w:rsidRDefault="00E01005" w:rsidP="00793990">
      <w:pPr>
        <w:rPr>
          <w:b/>
          <w:bCs/>
          <w:color w:val="FF3300"/>
          <w:sz w:val="28"/>
          <w:szCs w:val="28"/>
          <w:rtl/>
        </w:rPr>
      </w:pPr>
      <w:r>
        <w:rPr>
          <w:rFonts w:cs="Arial"/>
        </w:rPr>
        <w:t xml:space="preserve"> AutoCAD </w:t>
      </w:r>
      <w:r w:rsidRPr="001B26CC">
        <w:rPr>
          <w:rFonts w:cs="Arial"/>
          <w:rtl/>
        </w:rPr>
        <w:t>מקבץ את רוב האובייקטים הגרפיים והלא-גרפיים לאוספים או אובייקטים של מיכל.</w:t>
      </w:r>
    </w:p>
    <w:p w14:paraId="2CC91947" w14:textId="77777777" w:rsidR="00E01005" w:rsidRPr="001B26CC" w:rsidRDefault="00E01005" w:rsidP="00793990">
      <w:pPr>
        <w:rPr>
          <w:rtl/>
        </w:rPr>
      </w:pPr>
      <w:r w:rsidRPr="001B26CC">
        <w:rPr>
          <w:rFonts w:cs="Arial"/>
          <w:rtl/>
        </w:rPr>
        <w:t xml:space="preserve">לכל אוסף יש שיטה להוספת חפץ או קבלת פריט מאוסף. רוב האוספים משתמשים בשיטות </w:t>
      </w:r>
      <w:r w:rsidRPr="001B26CC">
        <w:t>Add</w:t>
      </w:r>
      <w:r w:rsidRPr="001B26CC">
        <w:rPr>
          <w:rFonts w:cs="Arial"/>
          <w:rtl/>
        </w:rPr>
        <w:t xml:space="preserve"> או </w:t>
      </w:r>
      <w:proofErr w:type="spellStart"/>
      <w:r w:rsidRPr="001B26CC">
        <w:t>SetAt</w:t>
      </w:r>
      <w:proofErr w:type="spellEnd"/>
      <w:r w:rsidRPr="001B26CC">
        <w:rPr>
          <w:rFonts w:cs="Arial"/>
          <w:rtl/>
        </w:rPr>
        <w:t xml:space="preserve"> כדי להוסיף אובייקט לאוסף.</w:t>
      </w:r>
    </w:p>
    <w:p w14:paraId="39DB951B" w14:textId="77777777" w:rsidR="00E01005" w:rsidRPr="001D2C4C" w:rsidRDefault="00E01005" w:rsidP="00793990">
      <w:pPr>
        <w:rPr>
          <w:rtl/>
        </w:rPr>
      </w:pPr>
    </w:p>
    <w:p w14:paraId="37F3FE42" w14:textId="77777777" w:rsidR="00E01005" w:rsidRDefault="00E01005" w:rsidP="00793990">
      <w:pPr>
        <w:rPr>
          <w:rtl/>
        </w:rPr>
      </w:pPr>
    </w:p>
    <w:p w14:paraId="266DEE77" w14:textId="77777777" w:rsidR="00E01005" w:rsidRPr="009647EA" w:rsidRDefault="00E01005" w:rsidP="00793990">
      <w:pPr>
        <w:rPr>
          <w:b/>
          <w:bCs/>
          <w:color w:val="DD3609"/>
          <w:sz w:val="24"/>
          <w:szCs w:val="24"/>
          <w:rtl/>
        </w:rPr>
      </w:pPr>
      <w:r w:rsidRPr="009647EA">
        <w:rPr>
          <w:rFonts w:cs="Arial"/>
          <w:b/>
          <w:bCs/>
          <w:color w:val="DD3609"/>
          <w:sz w:val="24"/>
          <w:szCs w:val="24"/>
          <w:rtl/>
        </w:rPr>
        <w:t>אובייקטים גרפיים ולא</w:t>
      </w:r>
      <w:r w:rsidRPr="009647EA">
        <w:rPr>
          <w:rFonts w:cs="Arial" w:hint="cs"/>
          <w:b/>
          <w:bCs/>
          <w:color w:val="DD3609"/>
          <w:sz w:val="24"/>
          <w:szCs w:val="24"/>
          <w:rtl/>
        </w:rPr>
        <w:t>-</w:t>
      </w:r>
      <w:r w:rsidRPr="009647EA">
        <w:rPr>
          <w:rFonts w:cs="Arial"/>
          <w:b/>
          <w:bCs/>
          <w:color w:val="DD3609"/>
          <w:sz w:val="24"/>
          <w:szCs w:val="24"/>
          <w:rtl/>
        </w:rPr>
        <w:t xml:space="preserve"> גרפיים שאינם מקוריים</w:t>
      </w:r>
      <w:r w:rsidRPr="009647EA">
        <w:rPr>
          <w:rFonts w:hint="cs"/>
          <w:b/>
          <w:bCs/>
          <w:color w:val="DD3609"/>
          <w:sz w:val="24"/>
          <w:szCs w:val="24"/>
          <w:rtl/>
        </w:rPr>
        <w:t>:</w:t>
      </w:r>
    </w:p>
    <w:p w14:paraId="6261FF74" w14:textId="77777777" w:rsidR="00E01005" w:rsidRPr="00103490" w:rsidRDefault="00E01005" w:rsidP="00793990">
      <w:pPr>
        <w:rPr>
          <w:rtl/>
        </w:rPr>
      </w:pPr>
      <w:r>
        <w:rPr>
          <w:rFonts w:cs="Arial" w:hint="cs"/>
          <w:rtl/>
        </w:rPr>
        <w:t>כאשר ניגשים דרך</w:t>
      </w:r>
      <w:r>
        <w:t xml:space="preserve">  </w:t>
      </w:r>
      <w:r w:rsidRPr="00103490">
        <w:t>AutoCAD .NET API</w:t>
      </w:r>
      <w:r>
        <w:rPr>
          <w:rFonts w:cs="Arial" w:hint="cs"/>
          <w:rtl/>
        </w:rPr>
        <w:t>ניגשים לאובייקט ה-</w:t>
      </w:r>
      <w:r>
        <w:rPr>
          <w:rFonts w:cs="Arial"/>
        </w:rPr>
        <w:t xml:space="preserve">COM </w:t>
      </w:r>
      <w:r>
        <w:rPr>
          <w:rFonts w:cs="Arial" w:hint="cs"/>
          <w:rtl/>
        </w:rPr>
        <w:t xml:space="preserve"> המקביל ממאפיין. </w:t>
      </w:r>
    </w:p>
    <w:p w14:paraId="6491F621" w14:textId="77777777" w:rsidR="00E01005" w:rsidRDefault="00E01005" w:rsidP="00793990">
      <w:pPr>
        <w:rPr>
          <w:rtl/>
        </w:rPr>
      </w:pPr>
    </w:p>
    <w:p w14:paraId="6E9198AF" w14:textId="77777777" w:rsidR="0000600C" w:rsidRDefault="0000600C" w:rsidP="00793990">
      <w:pPr>
        <w:rPr>
          <w:rtl/>
        </w:rPr>
      </w:pPr>
    </w:p>
    <w:p w14:paraId="41C371F2" w14:textId="77777777" w:rsidR="00EC44F9" w:rsidRDefault="00EC44F9" w:rsidP="00793990">
      <w:pPr>
        <w:rPr>
          <w:rtl/>
        </w:rPr>
      </w:pPr>
    </w:p>
    <w:p w14:paraId="01F73360" w14:textId="77777777" w:rsidR="00EC44F9" w:rsidRPr="00F17837" w:rsidRDefault="00EC44F9" w:rsidP="00793990"/>
    <w:p w14:paraId="0830A690" w14:textId="785E486D" w:rsidR="0040191B" w:rsidRPr="009647EA" w:rsidRDefault="00DE3C28" w:rsidP="00793990">
      <w:pPr>
        <w:pStyle w:val="1"/>
        <w:rPr>
          <w:color w:val="DD3609"/>
          <w:rtl/>
        </w:rPr>
      </w:pPr>
      <w:r w:rsidRPr="009647EA">
        <w:rPr>
          <w:rFonts w:hint="cs"/>
          <w:color w:val="DD3609"/>
          <w:rtl/>
        </w:rPr>
        <w:lastRenderedPageBreak/>
        <w:t>8.</w:t>
      </w:r>
      <w:bookmarkStart w:id="9" w:name="_Toc102417040"/>
      <w:r w:rsidR="0040191B" w:rsidRPr="009647EA">
        <w:rPr>
          <w:rFonts w:hint="cs"/>
          <w:color w:val="DD3609"/>
          <w:rtl/>
        </w:rPr>
        <w:t>ניתוח חלופות מערכתי</w:t>
      </w:r>
      <w:bookmarkEnd w:id="9"/>
    </w:p>
    <w:p w14:paraId="542563D3" w14:textId="7A0B1EB2" w:rsidR="00CB6452" w:rsidRDefault="00735656" w:rsidP="00FA13D8">
      <w:pPr>
        <w:rPr>
          <w:rtl/>
        </w:rPr>
      </w:pPr>
      <w:r>
        <w:t>objects</w:t>
      </w:r>
      <w:r w:rsidRPr="00735656">
        <w:t xml:space="preserve"> </w:t>
      </w:r>
      <w:r w:rsidR="00FA13D8">
        <w:t>detection</w:t>
      </w:r>
      <w:r w:rsidRPr="00735656">
        <w:t xml:space="preserve"> from images</w:t>
      </w:r>
      <w:r w:rsidR="00EC44F9">
        <w:t xml:space="preserve"> with </w:t>
      </w:r>
      <w:proofErr w:type="gramStart"/>
      <w:r w:rsidR="00EC44F9">
        <w:t>OpenCV</w:t>
      </w:r>
      <w:r w:rsidR="00FA13D8">
        <w:t xml:space="preserve">  .</w:t>
      </w:r>
      <w:proofErr w:type="gramEnd"/>
      <w:r w:rsidR="00FA13D8">
        <w:t xml:space="preserve"> </w:t>
      </w:r>
      <w:proofErr w:type="gramStart"/>
      <w:r w:rsidR="00FA13D8">
        <w:t xml:space="preserve">1 </w:t>
      </w:r>
      <w:r w:rsidR="00EC44F9">
        <w:rPr>
          <w:rFonts w:hint="cs"/>
          <w:rtl/>
        </w:rPr>
        <w:t xml:space="preserve"> </w:t>
      </w:r>
      <w:r w:rsidR="00FA13D8">
        <w:rPr>
          <w:rtl/>
        </w:rPr>
        <w:t>–</w:t>
      </w:r>
      <w:proofErr w:type="gramEnd"/>
      <w:r w:rsidR="00FA13D8">
        <w:rPr>
          <w:rFonts w:hint="cs"/>
          <w:rtl/>
        </w:rPr>
        <w:t xml:space="preserve"> אימון  הסורק עם כמה מאות אפשרויות של אובייקט </w:t>
      </w:r>
      <w:r w:rsidR="00EC44F9">
        <w:rPr>
          <w:rFonts w:hint="cs"/>
          <w:rtl/>
        </w:rPr>
        <w:t>מסוים</w:t>
      </w:r>
      <w:r w:rsidR="00FA13D8">
        <w:rPr>
          <w:rFonts w:hint="cs"/>
          <w:rtl/>
        </w:rPr>
        <w:t xml:space="preserve"> המותאמות לאותו קנה </w:t>
      </w:r>
      <w:r w:rsidR="00EC44F9">
        <w:rPr>
          <w:rFonts w:hint="cs"/>
          <w:rtl/>
        </w:rPr>
        <w:t>מידה, ודוגמאו</w:t>
      </w:r>
      <w:r w:rsidR="00EC44F9">
        <w:rPr>
          <w:rtl/>
        </w:rPr>
        <w:t>ת</w:t>
      </w:r>
      <w:r w:rsidR="00FA13D8">
        <w:rPr>
          <w:rFonts w:hint="cs"/>
          <w:rtl/>
        </w:rPr>
        <w:t xml:space="preserve"> שליליות </w:t>
      </w:r>
      <w:r w:rsidR="00FA13D8">
        <w:rPr>
          <w:rtl/>
        </w:rPr>
        <w:t>–</w:t>
      </w:r>
      <w:r w:rsidR="00FA13D8">
        <w:rPr>
          <w:rFonts w:hint="cs"/>
          <w:rtl/>
        </w:rPr>
        <w:t xml:space="preserve">תמונות שרירותיות באותו </w:t>
      </w:r>
      <w:r w:rsidR="00EC44F9">
        <w:rPr>
          <w:rFonts w:hint="cs"/>
          <w:rtl/>
        </w:rPr>
        <w:t>גודל, לאח</w:t>
      </w:r>
      <w:r w:rsidR="00EC44F9">
        <w:rPr>
          <w:rtl/>
        </w:rPr>
        <w:t>ר</w:t>
      </w:r>
      <w:r w:rsidR="00FA13D8">
        <w:rPr>
          <w:rFonts w:hint="cs"/>
          <w:rtl/>
        </w:rPr>
        <w:t xml:space="preserve"> אימון </w:t>
      </w:r>
      <w:r w:rsidR="00EC44F9">
        <w:rPr>
          <w:rFonts w:hint="cs"/>
          <w:rtl/>
        </w:rPr>
        <w:t>הסורק, נית</w:t>
      </w:r>
      <w:r w:rsidR="00EC44F9">
        <w:rPr>
          <w:rtl/>
        </w:rPr>
        <w:t>ן</w:t>
      </w:r>
      <w:r w:rsidR="00FA13D8">
        <w:rPr>
          <w:rFonts w:hint="cs"/>
          <w:rtl/>
        </w:rPr>
        <w:t xml:space="preserve"> להחיל אותו על אזור עניין בתמונת קלט.</w:t>
      </w:r>
    </w:p>
    <w:p w14:paraId="046FA1BC" w14:textId="77777777" w:rsidR="00EC44F9" w:rsidRDefault="00FA13D8" w:rsidP="00EC44F9">
      <w:pPr>
        <w:rPr>
          <w:rtl/>
        </w:rPr>
      </w:pPr>
      <w:r>
        <w:rPr>
          <w:rFonts w:hint="cs"/>
          <w:rtl/>
        </w:rPr>
        <w:t>הסורק מוציא "1" אם סביר שבאזור יוצג את האובייק</w:t>
      </w:r>
      <w:r>
        <w:rPr>
          <w:rtl/>
        </w:rPr>
        <w:t>ט</w:t>
      </w:r>
      <w:r>
        <w:rPr>
          <w:rFonts w:hint="cs"/>
          <w:rtl/>
        </w:rPr>
        <w:t xml:space="preserve">  </w:t>
      </w:r>
      <w:r>
        <w:rPr>
          <w:rtl/>
        </w:rPr>
        <w:t>–</w:t>
      </w:r>
      <w:r>
        <w:rPr>
          <w:rFonts w:hint="cs"/>
          <w:rtl/>
        </w:rPr>
        <w:t>"0" אחרת.</w:t>
      </w:r>
      <w:r>
        <w:rPr>
          <w:rtl/>
        </w:rPr>
        <w:br/>
      </w:r>
      <w:r>
        <w:rPr>
          <w:rFonts w:hint="cs"/>
          <w:rtl/>
        </w:rPr>
        <w:t xml:space="preserve">כדי </w:t>
      </w:r>
      <w:r w:rsidR="00276C11">
        <w:rPr>
          <w:rFonts w:hint="cs"/>
          <w:rtl/>
        </w:rPr>
        <w:t>לחפש את האובייקט בתמונה כולה אפשר להעביר את החיפוש על כל התמונה ולבדוק כל מיקום באמצעות הסורק.</w:t>
      </w:r>
      <w:r w:rsidR="00276C11">
        <w:rPr>
          <w:rtl/>
        </w:rPr>
        <w:br/>
      </w:r>
      <w:r w:rsidR="00276C11">
        <w:rPr>
          <w:rFonts w:hint="cs"/>
          <w:rtl/>
        </w:rPr>
        <w:t>הסורק מתוכן כך שניתן "לשנות את גודלו" בקלות על מנת שניתן יהיה למצוא את האובייקטים בגדלים שונים, וז</w:t>
      </w:r>
      <w:r w:rsidR="00276C11">
        <w:rPr>
          <w:rtl/>
        </w:rPr>
        <w:t>ה</w:t>
      </w:r>
      <w:r w:rsidR="00276C11">
        <w:rPr>
          <w:rFonts w:hint="cs"/>
          <w:rtl/>
        </w:rPr>
        <w:t xml:space="preserve"> יעיל יותר משינוי גודל התמונה עצמה .לכן כדי למצוא אובייקט בגודל לא ידוע בתמונה, הלי</w:t>
      </w:r>
      <w:r w:rsidR="00276C11">
        <w:rPr>
          <w:rtl/>
        </w:rPr>
        <w:t>ך</w:t>
      </w:r>
      <w:r w:rsidR="00276C11">
        <w:rPr>
          <w:rFonts w:hint="cs"/>
          <w:rtl/>
        </w:rPr>
        <w:t xml:space="preserve"> הסריקה צריך להיעשו</w:t>
      </w:r>
      <w:r w:rsidR="00276C11">
        <w:rPr>
          <w:rtl/>
        </w:rPr>
        <w:t>ת</w:t>
      </w:r>
      <w:r w:rsidR="00276C11">
        <w:rPr>
          <w:rFonts w:hint="cs"/>
          <w:rtl/>
        </w:rPr>
        <w:t xml:space="preserve"> מספר פעמים בקנה מידה שונה.</w:t>
      </w:r>
      <w:r w:rsidR="00276C11">
        <w:rPr>
          <w:rtl/>
        </w:rPr>
        <w:br/>
      </w:r>
      <w:r w:rsidR="00276C11">
        <w:rPr>
          <w:rFonts w:hint="cs"/>
          <w:rtl/>
        </w:rPr>
        <w:t xml:space="preserve">הסורק  שנוצר מורכב ממספר סורקים (שלבים)פשוטים יותר המוחלים </w:t>
      </w:r>
      <w:r w:rsidR="00EC44F9">
        <w:rPr>
          <w:rFonts w:hint="cs"/>
          <w:rtl/>
        </w:rPr>
        <w:t>אחר כך על אזור עניין עד שבשלב מסוים האובייקט המועמד נדחה או שעובר את כל השלבים.</w:t>
      </w:r>
    </w:p>
    <w:p w14:paraId="1198331F" w14:textId="460272CB" w:rsidR="00E66E4A" w:rsidRDefault="00E66E4A" w:rsidP="00E5441B">
      <w:pPr>
        <w:rPr>
          <w:rtl/>
          <w:lang w:eastAsia="ko-KR"/>
        </w:rPr>
      </w:pPr>
      <w:r>
        <w:rPr>
          <w:rFonts w:hint="cs"/>
          <w:rtl/>
        </w:rPr>
        <w:t>2.</w:t>
      </w:r>
      <w:r>
        <w:t>using AutoCAD.Net API</w:t>
      </w:r>
      <w:r w:rsidR="00E5441B">
        <w:rPr>
          <w:rFonts w:cs="Arial" w:hint="cs"/>
          <w:rtl/>
          <w:lang w:eastAsia="ko-KR"/>
        </w:rPr>
        <w:t>-</w:t>
      </w:r>
      <w:r w:rsidR="00CC71B9" w:rsidRPr="00CC71B9">
        <w:rPr>
          <w:rFonts w:cs="Arial"/>
          <w:rtl/>
          <w:lang w:eastAsia="ko-KR"/>
        </w:rPr>
        <w:t xml:space="preserve"> מאפשר לך להפוך משימות לאוטומטיות כגון יצירה ושינוי של אובייקטים המאוחסנים במסד הנתונים של קובץ ציור או לשנות את התוכן של קובץ התאמה אישית.</w:t>
      </w:r>
    </w:p>
    <w:p w14:paraId="0405868F" w14:textId="3E125969" w:rsidR="00276C11" w:rsidRPr="00CB6452" w:rsidRDefault="00EC44F9" w:rsidP="00191229">
      <w:pPr>
        <w:rPr>
          <w:rtl/>
        </w:rPr>
      </w:pPr>
      <w:r>
        <w:rPr>
          <w:rtl/>
        </w:rPr>
        <w:br/>
      </w:r>
      <w:r w:rsidR="00276C11">
        <w:rPr>
          <w:rFonts w:hint="cs"/>
          <w:rtl/>
        </w:rPr>
        <w:t xml:space="preserve"> </w:t>
      </w:r>
      <w:r w:rsidR="00276C11">
        <w:rPr>
          <w:rtl/>
        </w:rPr>
        <w:br/>
      </w:r>
    </w:p>
    <w:p w14:paraId="467490ED" w14:textId="2919427F" w:rsidR="0000600C" w:rsidRPr="00E5441B" w:rsidRDefault="00E5441B" w:rsidP="00793990">
      <w:pPr>
        <w:rPr>
          <w:b/>
          <w:bCs/>
          <w:rtl/>
        </w:rPr>
      </w:pPr>
      <w:r>
        <w:rPr>
          <w:rFonts w:hint="cs"/>
          <w:rtl/>
        </w:rPr>
        <w:t xml:space="preserve">בחרתי בחלופה השנייה: </w:t>
      </w:r>
      <w:r w:rsidRPr="00E5441B">
        <w:rPr>
          <w:b/>
          <w:bCs/>
        </w:rPr>
        <w:t>using AutoCAD.Net API</w:t>
      </w:r>
    </w:p>
    <w:p w14:paraId="02B7CD87" w14:textId="540D6D51" w:rsidR="0040191B" w:rsidRPr="009647EA" w:rsidRDefault="00DE3C28" w:rsidP="00793990">
      <w:pPr>
        <w:pStyle w:val="1"/>
        <w:rPr>
          <w:color w:val="DD3609"/>
          <w:rtl/>
        </w:rPr>
      </w:pPr>
      <w:bookmarkStart w:id="10" w:name="_Toc102417041"/>
      <w:r w:rsidRPr="009647EA">
        <w:rPr>
          <w:rFonts w:hint="cs"/>
          <w:color w:val="DD3609"/>
          <w:rtl/>
        </w:rPr>
        <w:t>9.</w:t>
      </w:r>
      <w:r w:rsidR="0040191B" w:rsidRPr="009647EA">
        <w:rPr>
          <w:rFonts w:hint="cs"/>
          <w:color w:val="DD3609"/>
          <w:rtl/>
        </w:rPr>
        <w:t>תיאור החלופה הנבחרת והנימוקים לבחירה</w:t>
      </w:r>
      <w:bookmarkEnd w:id="10"/>
    </w:p>
    <w:p w14:paraId="029C3497" w14:textId="5D6CE56D" w:rsidR="00E47222" w:rsidRDefault="00E47222" w:rsidP="00E47222">
      <w:pPr>
        <w:rPr>
          <w:rFonts w:cs="Arial"/>
        </w:rPr>
      </w:pPr>
      <w:r w:rsidRPr="00E47222">
        <w:rPr>
          <w:rFonts w:cs="Arial"/>
          <w:rtl/>
        </w:rPr>
        <w:t>רוב המעצבים ואנשי המקצוע בתחום הבנייה יודעים שפורמט ה-</w:t>
      </w:r>
      <w:proofErr w:type="spellStart"/>
      <w:r w:rsidRPr="00E47222">
        <w:t>img</w:t>
      </w:r>
      <w:proofErr w:type="spellEnd"/>
      <w:r w:rsidRPr="00E47222">
        <w:rPr>
          <w:rFonts w:cs="Arial"/>
          <w:rtl/>
        </w:rPr>
        <w:t xml:space="preserve"> נוח לקלות הטיפול שלו. אבל כשזה כל מה שאתה צריך לעבוד אתו כחומר עזר לפרויקטים חדשים, הדברים מתחילים להיות קצת יותר קשים. אותו דבר לגבי גרסאות סרוקות של תכניות וסכמות פיזיות. המרת קובצי </w:t>
      </w:r>
      <w:proofErr w:type="spellStart"/>
      <w:r w:rsidRPr="00E47222">
        <w:t>img</w:t>
      </w:r>
      <w:proofErr w:type="spellEnd"/>
      <w:r w:rsidRPr="00E47222">
        <w:rPr>
          <w:rFonts w:cs="Arial"/>
          <w:rtl/>
        </w:rPr>
        <w:t xml:space="preserve"> אלה לקבציי וקטור הניתנים לעריכה היא שלב ראשון שכיח ברוב זרימות העבודה העיקריות של בנייה ועיצוב. רוב אנשי המקצוע פונים לצייר מחדש את כל העניין, אבל זה גוזל זמן ומשאבים שלא צריך לבזבז אם אנחנו עובדים קצת יותר ביעילות. זה המקום שבו כלי המרת </w:t>
      </w:r>
      <w:proofErr w:type="spellStart"/>
      <w:r>
        <w:t>img</w:t>
      </w:r>
      <w:proofErr w:type="spellEnd"/>
      <w:r w:rsidRPr="00E47222">
        <w:rPr>
          <w:rFonts w:cs="Arial"/>
          <w:rtl/>
        </w:rPr>
        <w:t xml:space="preserve"> באים שימושיים. </w:t>
      </w:r>
    </w:p>
    <w:p w14:paraId="7C1A90A2" w14:textId="3D9A39D5" w:rsidR="00E66E4A" w:rsidRPr="00E66E4A" w:rsidRDefault="00E66E4A" w:rsidP="00E47222">
      <w:pPr>
        <w:rPr>
          <w:b/>
          <w:bCs/>
          <w:rtl/>
        </w:rPr>
      </w:pPr>
      <w:r w:rsidRPr="00E66E4A">
        <w:rPr>
          <w:b/>
          <w:bCs/>
        </w:rPr>
        <w:t xml:space="preserve">objects detection from images with OpenCV </w:t>
      </w:r>
      <w:r w:rsidR="00E47222">
        <w:rPr>
          <w:b/>
          <w:bCs/>
        </w:rPr>
        <w:t>1.</w:t>
      </w:r>
      <w:r w:rsidRPr="00E66E4A">
        <w:rPr>
          <w:b/>
          <w:bCs/>
        </w:rPr>
        <w:t xml:space="preserve"> </w:t>
      </w:r>
    </w:p>
    <w:p w14:paraId="41E42E11" w14:textId="45EEAFFA" w:rsidR="00E66E4A" w:rsidRDefault="00E66E4A" w:rsidP="00E66E4A">
      <w:pPr>
        <w:rPr>
          <w:rtl/>
        </w:rPr>
      </w:pPr>
      <w:r w:rsidRPr="00E66E4A">
        <w:rPr>
          <w:rFonts w:hint="cs"/>
          <w:rtl/>
        </w:rPr>
        <w:t xml:space="preserve"> </w:t>
      </w:r>
      <w:r>
        <w:rPr>
          <w:rFonts w:hint="cs"/>
          <w:rtl/>
        </w:rPr>
        <w:t>יתרון: ה</w:t>
      </w:r>
      <w:r>
        <w:t>OpenCV</w:t>
      </w:r>
      <w:r>
        <w:rPr>
          <w:rFonts w:hint="cs"/>
          <w:rtl/>
        </w:rPr>
        <w:t xml:space="preserve"> הוא מבנה מודולרי שכולל מספר ספריות משותפות או סטטיות.</w:t>
      </w:r>
      <w:r>
        <w:rPr>
          <w:rtl/>
        </w:rPr>
        <w:br/>
      </w:r>
      <w:r>
        <w:rPr>
          <w:rFonts w:hint="cs"/>
          <w:rtl/>
        </w:rPr>
        <w:t>*הספר</w:t>
      </w:r>
      <w:r w:rsidR="00E5441B">
        <w:rPr>
          <w:rFonts w:hint="cs"/>
          <w:rtl/>
        </w:rPr>
        <w:t>י</w:t>
      </w:r>
      <w:r>
        <w:rPr>
          <w:rFonts w:hint="cs"/>
          <w:rtl/>
        </w:rPr>
        <w:t>יה כוללת מודלים רבים ופונקציונליות רבה.</w:t>
      </w:r>
      <w:r>
        <w:rPr>
          <w:rtl/>
        </w:rPr>
        <w:br/>
      </w:r>
      <w:r>
        <w:rPr>
          <w:rFonts w:hint="cs"/>
          <w:rtl/>
        </w:rPr>
        <w:t>* מטפל בכל הזיכרון באופן אוטומטי.</w:t>
      </w:r>
    </w:p>
    <w:p w14:paraId="6542D450" w14:textId="70E1D4D2" w:rsidR="00E5441B" w:rsidRDefault="00E5441B" w:rsidP="00E66E4A">
      <w:pPr>
        <w:rPr>
          <w:rtl/>
        </w:rPr>
      </w:pPr>
      <w:r>
        <w:rPr>
          <w:rFonts w:hint="cs"/>
          <w:rtl/>
        </w:rPr>
        <w:t xml:space="preserve">חסרון :לשימוש בשפת </w:t>
      </w:r>
      <w:r>
        <w:t>C</w:t>
      </w:r>
      <w:r>
        <w:rPr>
          <w:rFonts w:hint="cs"/>
          <w:rtl/>
        </w:rPr>
        <w:t>++.</w:t>
      </w:r>
    </w:p>
    <w:p w14:paraId="13E9F072" w14:textId="5582FD74" w:rsidR="00E5441B" w:rsidRDefault="00E5441B" w:rsidP="00E5441B">
      <w:pPr>
        <w:rPr>
          <w:rtl/>
          <w:lang w:eastAsia="ko-KR"/>
        </w:rPr>
      </w:pPr>
      <w:r>
        <w:rPr>
          <w:rFonts w:hint="cs"/>
          <w:highlight w:val="yellow"/>
          <w:rtl/>
        </w:rPr>
        <w:t>2.</w:t>
      </w:r>
      <w:r w:rsidRPr="00E5441B">
        <w:rPr>
          <w:rFonts w:cs="Arial"/>
          <w:rtl/>
          <w:lang w:eastAsia="ko-KR"/>
        </w:rPr>
        <w:t xml:space="preserve"> </w:t>
      </w:r>
      <w:r>
        <w:rPr>
          <w:rFonts w:cs="Arial"/>
          <w:rtl/>
          <w:lang w:eastAsia="ko-KR"/>
        </w:rPr>
        <w:t>ישנם מספר יתרונות להטמעת .</w:t>
      </w:r>
      <w:r>
        <w:rPr>
          <w:lang w:eastAsia="ko-KR"/>
        </w:rPr>
        <w:t>NET API</w:t>
      </w:r>
      <w:r>
        <w:rPr>
          <w:rFonts w:cs="Arial"/>
          <w:rtl/>
          <w:lang w:eastAsia="ko-KR"/>
        </w:rPr>
        <w:t xml:space="preserve"> </w:t>
      </w:r>
      <w:r>
        <w:rPr>
          <w:rFonts w:cs="Arial"/>
          <w:lang w:eastAsia="ko-KR"/>
        </w:rPr>
        <w:t xml:space="preserve"> </w:t>
      </w:r>
      <w:r>
        <w:rPr>
          <w:lang w:eastAsia="ko-KR"/>
        </w:rPr>
        <w:t>AutoCAD</w:t>
      </w:r>
      <w:r>
        <w:rPr>
          <w:rFonts w:cs="Arial"/>
          <w:rtl/>
          <w:lang w:eastAsia="ko-KR"/>
        </w:rPr>
        <w:t>:</w:t>
      </w:r>
    </w:p>
    <w:p w14:paraId="10BA12D1" w14:textId="77777777" w:rsidR="00E5441B" w:rsidRDefault="00E5441B" w:rsidP="00E5441B">
      <w:pPr>
        <w:rPr>
          <w:rtl/>
          <w:lang w:eastAsia="ko-KR"/>
        </w:rPr>
      </w:pPr>
    </w:p>
    <w:p w14:paraId="4D70A7C1" w14:textId="11AAEC95" w:rsidR="00E5441B" w:rsidRDefault="00E5441B" w:rsidP="00E5441B">
      <w:pPr>
        <w:pStyle w:val="a8"/>
        <w:numPr>
          <w:ilvl w:val="0"/>
          <w:numId w:val="39"/>
        </w:numPr>
        <w:rPr>
          <w:rtl/>
          <w:lang w:eastAsia="ko-KR"/>
        </w:rPr>
      </w:pPr>
      <w:r w:rsidRPr="00E5441B">
        <w:rPr>
          <w:rFonts w:cs="Arial"/>
          <w:rtl/>
          <w:lang w:eastAsia="ko-KR"/>
        </w:rPr>
        <w:t xml:space="preserve">גישה </w:t>
      </w:r>
      <w:r w:rsidRPr="00E5441B">
        <w:rPr>
          <w:rFonts w:cs="Arial" w:hint="cs"/>
          <w:rtl/>
          <w:lang w:eastAsia="ko-KR"/>
        </w:rPr>
        <w:t>פרוגרמתית</w:t>
      </w:r>
      <w:r w:rsidRPr="00E5441B">
        <w:rPr>
          <w:rFonts w:cs="Arial"/>
          <w:rtl/>
          <w:lang w:eastAsia="ko-KR"/>
        </w:rPr>
        <w:t xml:space="preserve"> לשרטוטי </w:t>
      </w:r>
      <w:r>
        <w:rPr>
          <w:lang w:eastAsia="ko-KR"/>
        </w:rPr>
        <w:t>AutoCAD</w:t>
      </w:r>
      <w:r w:rsidRPr="00E5441B">
        <w:rPr>
          <w:rFonts w:cs="Arial"/>
          <w:rtl/>
          <w:lang w:eastAsia="ko-KR"/>
        </w:rPr>
        <w:t xml:space="preserve"> נפתחת לסביבות תכנות נוספות. לפני ה-.</w:t>
      </w:r>
      <w:r>
        <w:rPr>
          <w:lang w:eastAsia="ko-KR"/>
        </w:rPr>
        <w:t>NET API</w:t>
      </w:r>
      <w:r w:rsidRPr="00E5441B">
        <w:rPr>
          <w:rFonts w:cs="Arial"/>
          <w:rtl/>
          <w:lang w:eastAsia="ko-KR"/>
        </w:rPr>
        <w:t xml:space="preserve">, מפתחים היו מוגבלים לאוטומציה של </w:t>
      </w:r>
      <w:r>
        <w:rPr>
          <w:lang w:eastAsia="ko-KR"/>
        </w:rPr>
        <w:t>ActiveX</w:t>
      </w:r>
      <w:r w:rsidRPr="00E5441B">
        <w:rPr>
          <w:rFonts w:cs="Arial"/>
          <w:rtl/>
          <w:lang w:eastAsia="ko-KR"/>
        </w:rPr>
        <w:t>® ולשפות שתמכו ב-</w:t>
      </w:r>
      <w:r>
        <w:rPr>
          <w:lang w:eastAsia="ko-KR"/>
        </w:rPr>
        <w:t>COM, AutoLISP</w:t>
      </w:r>
      <w:r w:rsidRPr="00E5441B">
        <w:rPr>
          <w:rFonts w:cs="Arial"/>
          <w:rtl/>
          <w:lang w:eastAsia="ko-KR"/>
        </w:rPr>
        <w:t>® ו-</w:t>
      </w:r>
      <w:r>
        <w:rPr>
          <w:lang w:eastAsia="ko-KR"/>
        </w:rPr>
        <w:t>C</w:t>
      </w:r>
      <w:r w:rsidRPr="00E5441B">
        <w:rPr>
          <w:rFonts w:cs="Arial"/>
          <w:rtl/>
          <w:lang w:eastAsia="ko-KR"/>
        </w:rPr>
        <w:t xml:space="preserve">++ עם </w:t>
      </w:r>
      <w:r>
        <w:rPr>
          <w:lang w:eastAsia="ko-KR"/>
        </w:rPr>
        <w:t>ObjectARX</w:t>
      </w:r>
      <w:r w:rsidRPr="00E5441B">
        <w:rPr>
          <w:rFonts w:cs="Arial"/>
          <w:rtl/>
          <w:lang w:eastAsia="ko-KR"/>
        </w:rPr>
        <w:t>.</w:t>
      </w:r>
    </w:p>
    <w:p w14:paraId="75E06A0E" w14:textId="77777777" w:rsidR="00E5441B" w:rsidRDefault="00E5441B" w:rsidP="00E5441B">
      <w:pPr>
        <w:pStyle w:val="a8"/>
        <w:numPr>
          <w:ilvl w:val="0"/>
          <w:numId w:val="39"/>
        </w:numPr>
        <w:rPr>
          <w:rtl/>
          <w:lang w:eastAsia="ko-KR"/>
        </w:rPr>
      </w:pPr>
      <w:r w:rsidRPr="00E5441B">
        <w:rPr>
          <w:rFonts w:cs="Arial"/>
          <w:rtl/>
          <w:lang w:eastAsia="ko-KR"/>
        </w:rPr>
        <w:t xml:space="preserve">שילוב עם יישומים אחרים מבוססי </w:t>
      </w:r>
      <w:r>
        <w:rPr>
          <w:lang w:eastAsia="ko-KR"/>
        </w:rPr>
        <w:t>Windows</w:t>
      </w:r>
      <w:r w:rsidRPr="00E5441B">
        <w:rPr>
          <w:rFonts w:cs="Arial"/>
          <w:rtl/>
          <w:lang w:eastAsia="ko-KR"/>
        </w:rPr>
        <w:t xml:space="preserve">®, כגון </w:t>
      </w:r>
      <w:r>
        <w:rPr>
          <w:lang w:eastAsia="ko-KR"/>
        </w:rPr>
        <w:t>Microsoft Excel</w:t>
      </w:r>
      <w:r w:rsidRPr="00E5441B">
        <w:rPr>
          <w:rFonts w:cs="Arial"/>
          <w:rtl/>
          <w:lang w:eastAsia="ko-KR"/>
        </w:rPr>
        <w:t xml:space="preserve"> ו-</w:t>
      </w:r>
      <w:r>
        <w:rPr>
          <w:lang w:eastAsia="ko-KR"/>
        </w:rPr>
        <w:t>Word</w:t>
      </w:r>
      <w:r w:rsidRPr="00E5441B">
        <w:rPr>
          <w:rFonts w:cs="Arial"/>
          <w:rtl/>
          <w:lang w:eastAsia="ko-KR"/>
        </w:rPr>
        <w:t>, נעשה קל יותר באופן דרמטי על ידי שימוש ב-.</w:t>
      </w:r>
      <w:r>
        <w:rPr>
          <w:lang w:eastAsia="ko-KR"/>
        </w:rPr>
        <w:t>NET API</w:t>
      </w:r>
      <w:r w:rsidRPr="00E5441B">
        <w:rPr>
          <w:rFonts w:cs="Arial"/>
          <w:rtl/>
          <w:lang w:eastAsia="ko-KR"/>
        </w:rPr>
        <w:t xml:space="preserve"> המקורי של יישום או בספריית </w:t>
      </w:r>
      <w:r>
        <w:rPr>
          <w:lang w:eastAsia="ko-KR"/>
        </w:rPr>
        <w:t>ActiveX/COM</w:t>
      </w:r>
      <w:r w:rsidRPr="00E5441B">
        <w:rPr>
          <w:rFonts w:cs="Arial"/>
          <w:rtl/>
          <w:lang w:eastAsia="ko-KR"/>
        </w:rPr>
        <w:t xml:space="preserve"> חשופה.</w:t>
      </w:r>
    </w:p>
    <w:p w14:paraId="3D519E36" w14:textId="77777777" w:rsidR="00E5441B" w:rsidRDefault="00E5441B" w:rsidP="00E5441B">
      <w:pPr>
        <w:pStyle w:val="a8"/>
        <w:numPr>
          <w:ilvl w:val="0"/>
          <w:numId w:val="39"/>
        </w:numPr>
        <w:rPr>
          <w:rtl/>
          <w:lang w:eastAsia="ko-KR"/>
        </w:rPr>
      </w:pPr>
      <w:r w:rsidRPr="00E5441B">
        <w:rPr>
          <w:rFonts w:cs="Arial"/>
          <w:rtl/>
          <w:lang w:eastAsia="ko-KR"/>
        </w:rPr>
        <w:t>ה-.</w:t>
      </w:r>
      <w:r>
        <w:rPr>
          <w:lang w:eastAsia="ko-KR"/>
        </w:rPr>
        <w:t>NET Framework</w:t>
      </w:r>
      <w:r w:rsidRPr="00E5441B">
        <w:rPr>
          <w:rFonts w:cs="Arial"/>
          <w:rtl/>
          <w:lang w:eastAsia="ko-KR"/>
        </w:rPr>
        <w:t xml:space="preserve"> מיועד למערכות הפעלה של 32 סיביות ו-64 סיביות. </w:t>
      </w:r>
      <w:r>
        <w:rPr>
          <w:lang w:eastAsia="ko-KR"/>
        </w:rPr>
        <w:t>Visual Basic for Applications</w:t>
      </w:r>
      <w:r w:rsidRPr="00E5441B">
        <w:rPr>
          <w:rFonts w:cs="Arial"/>
          <w:rtl/>
          <w:lang w:eastAsia="ko-KR"/>
        </w:rPr>
        <w:t xml:space="preserve"> תוכנן רק עבור מערכות הפעלה של 32 סיביות.</w:t>
      </w:r>
    </w:p>
    <w:p w14:paraId="7F2F52A8" w14:textId="77777777" w:rsidR="00E5441B" w:rsidRPr="00CC71B9" w:rsidRDefault="00E5441B" w:rsidP="00E5441B">
      <w:pPr>
        <w:pStyle w:val="a8"/>
        <w:numPr>
          <w:ilvl w:val="0"/>
          <w:numId w:val="39"/>
        </w:numPr>
        <w:rPr>
          <w:rtl/>
          <w:lang w:eastAsia="ko-KR"/>
        </w:rPr>
      </w:pPr>
      <w:r w:rsidRPr="00E5441B">
        <w:rPr>
          <w:rFonts w:cs="Arial"/>
          <w:rtl/>
          <w:lang w:eastAsia="ko-KR"/>
        </w:rPr>
        <w:t xml:space="preserve">מאפשר גישה לממשקי תכנות מתקדמים עם עקומת למידה נמוכה יותר מאלו של שפות תכנות מסורתיות יותר כמו </w:t>
      </w:r>
      <w:r>
        <w:rPr>
          <w:lang w:eastAsia="ko-KR"/>
        </w:rPr>
        <w:t>C</w:t>
      </w:r>
      <w:r w:rsidRPr="00E5441B">
        <w:rPr>
          <w:rFonts w:cs="Arial"/>
          <w:rtl/>
          <w:lang w:eastAsia="ko-KR"/>
        </w:rPr>
        <w:t>++.</w:t>
      </w:r>
    </w:p>
    <w:p w14:paraId="1E7393EE" w14:textId="52FECC21" w:rsidR="00E5441B" w:rsidRPr="00E66E4A" w:rsidRDefault="00E5441B" w:rsidP="00E66E4A">
      <w:pPr>
        <w:rPr>
          <w:highlight w:val="yellow"/>
        </w:rPr>
      </w:pPr>
    </w:p>
    <w:p w14:paraId="60FCD7F3" w14:textId="0A0C0882" w:rsidR="00E66E4A" w:rsidRPr="00E307F9" w:rsidRDefault="00E66E4A" w:rsidP="00E66E4A">
      <w:pPr>
        <w:pStyle w:val="a8"/>
        <w:rPr>
          <w:highlight w:val="yellow"/>
        </w:rPr>
      </w:pPr>
    </w:p>
    <w:p w14:paraId="4A912821" w14:textId="112FC31F" w:rsidR="004730FF" w:rsidRDefault="00453021" w:rsidP="00793990">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id="11" w:name="_Toc102417042"/>
    </w:p>
    <w:p w14:paraId="16F56815" w14:textId="77777777" w:rsidR="00E47222" w:rsidRPr="00E307F9" w:rsidRDefault="00E47222" w:rsidP="00E47222">
      <w:pPr>
        <w:pStyle w:val="a8"/>
        <w:rPr>
          <w:highlight w:val="yellow"/>
        </w:rPr>
      </w:pPr>
    </w:p>
    <w:p w14:paraId="4364C6E5" w14:textId="21B20982" w:rsidR="004730FF" w:rsidRDefault="004730FF" w:rsidP="00793990">
      <w:pPr>
        <w:bidi w:val="0"/>
      </w:pPr>
      <w:r>
        <w:br w:type="page"/>
      </w:r>
    </w:p>
    <w:bookmarkEnd w:id="11"/>
    <w:p w14:paraId="423D2DBC" w14:textId="5628B915" w:rsidR="004730FF" w:rsidRPr="009647EA" w:rsidRDefault="00DE3C28" w:rsidP="00793990">
      <w:pPr>
        <w:pStyle w:val="1"/>
        <w:rPr>
          <w:color w:val="DD3609"/>
        </w:rPr>
      </w:pPr>
      <w:r w:rsidRPr="009647EA">
        <w:rPr>
          <w:rFonts w:hint="cs"/>
          <w:color w:val="DD3609"/>
          <w:rtl/>
        </w:rPr>
        <w:lastRenderedPageBreak/>
        <w:t>10.</w:t>
      </w:r>
      <w:r w:rsidR="004730FF" w:rsidRPr="009647EA">
        <w:rPr>
          <w:rFonts w:hint="cs"/>
          <w:color w:val="DD3609"/>
          <w:rtl/>
        </w:rPr>
        <w:t>אפיון המערכת</w:t>
      </w:r>
    </w:p>
    <w:p w14:paraId="2A0E785A" w14:textId="139B5757" w:rsidR="004730FF" w:rsidRPr="0038712E" w:rsidRDefault="004730FF" w:rsidP="00793990">
      <w:pPr>
        <w:rPr>
          <w:b/>
          <w:bCs/>
        </w:rPr>
      </w:pPr>
      <w:r w:rsidRPr="0038712E">
        <w:rPr>
          <w:rFonts w:hint="cs"/>
          <w:b/>
          <w:bCs/>
          <w:rtl/>
        </w:rPr>
        <w:t>סביבת פיתוח</w:t>
      </w:r>
      <w:r w:rsidRPr="0038712E">
        <w:rPr>
          <w:rFonts w:ascii="Arial" w:eastAsia="Arial" w:hAnsi="Arial" w:cs="Arial"/>
          <w:b/>
          <w:bCs/>
          <w:rtl/>
        </w:rPr>
        <w:t xml:space="preserve"> </w:t>
      </w:r>
      <w:r w:rsidRPr="0038712E">
        <w:rPr>
          <w:rFonts w:ascii="Arial" w:eastAsia="Arial" w:hAnsi="Arial" w:cs="Arial" w:hint="cs"/>
          <w:b/>
          <w:bCs/>
          <w:rtl/>
        </w:rPr>
        <w:t>:</w:t>
      </w:r>
    </w:p>
    <w:p w14:paraId="0A59BFCC" w14:textId="3402BB66" w:rsidR="001B0106" w:rsidRPr="0038712E" w:rsidRDefault="004730FF" w:rsidP="00793990">
      <w:pPr>
        <w:spacing w:after="0" w:line="359" w:lineRule="auto"/>
        <w:ind w:left="368" w:right="6561" w:hanging="10"/>
        <w:rPr>
          <w:rFonts w:ascii="Calibri" w:eastAsia="Calibri" w:hAnsi="Calibri" w:cs="Calibri"/>
        </w:rPr>
      </w:pPr>
      <w:r w:rsidRPr="0038712E">
        <w:rPr>
          <w:rFonts w:ascii="Calibri" w:eastAsia="Calibri" w:hAnsi="Calibri" w:cs="Calibri"/>
          <w:rtl/>
        </w:rPr>
        <w:t>חומרה</w:t>
      </w:r>
      <w:r w:rsidRPr="0038712E">
        <w:rPr>
          <w:rFonts w:ascii="Arial" w:eastAsia="Arial" w:hAnsi="Arial" w:cs="Arial"/>
          <w:rtl/>
        </w:rPr>
        <w:t>:</w:t>
      </w:r>
      <w:r w:rsidRPr="0038712E">
        <w:rPr>
          <w:rFonts w:ascii="Calibri" w:eastAsia="Calibri" w:hAnsi="Calibri" w:cs="Calibri"/>
          <w:rtl/>
        </w:rPr>
        <w:t xml:space="preserve"> מעבד</w:t>
      </w:r>
    </w:p>
    <w:p w14:paraId="627BB48B" w14:textId="3D211CB1" w:rsidR="0038712E" w:rsidRDefault="0038712E" w:rsidP="00793990">
      <w:pPr>
        <w:spacing w:after="0" w:line="359" w:lineRule="auto"/>
        <w:ind w:left="368" w:right="6121" w:hanging="10"/>
        <w:rPr>
          <w:rFonts w:ascii="Calibri" w:eastAsia="Calibri" w:hAnsi="Calibri" w:cs="Calibri"/>
          <w:rtl/>
        </w:rPr>
      </w:pPr>
      <w:r>
        <w:rPr>
          <w:rFonts w:ascii="Calibri" w:eastAsia="Calibri" w:hAnsi="Calibri" w:cs="Calibri"/>
          <w:rtl/>
        </w:rPr>
        <w:t>עמדת פיתוח: מחשב</w:t>
      </w:r>
      <w:r w:rsidR="004730FF" w:rsidRPr="0038712E">
        <w:rPr>
          <w:rFonts w:ascii="Calibri" w:eastAsia="Calibri" w:hAnsi="Calibri" w:cs="Calibri"/>
        </w:rPr>
        <w:t>Lenovo</w:t>
      </w:r>
      <w:r>
        <w:rPr>
          <w:rFonts w:ascii="Calibri" w:eastAsia="Calibri" w:hAnsi="Calibri" w:cs="Calibri"/>
        </w:rPr>
        <w:t xml:space="preserve"> </w:t>
      </w:r>
    </w:p>
    <w:p w14:paraId="7C9D857F" w14:textId="77777777" w:rsidR="0038712E" w:rsidRDefault="0038712E" w:rsidP="00793990">
      <w:pPr>
        <w:spacing w:after="0" w:line="359" w:lineRule="auto"/>
        <w:ind w:left="368" w:right="6121" w:hanging="10"/>
        <w:rPr>
          <w:rFonts w:ascii="Calibri" w:eastAsia="Calibri" w:hAnsi="Calibri" w:cs="Calibri"/>
        </w:rPr>
      </w:pPr>
      <w:r>
        <w:rPr>
          <w:rFonts w:ascii="Calibri" w:eastAsia="Calibri" w:hAnsi="Calibri" w:cs="Calibri"/>
          <w:rtl/>
        </w:rPr>
        <w:t>מערכת ההפעל</w:t>
      </w:r>
      <w:r w:rsidR="004730FF" w:rsidRPr="0038712E">
        <w:rPr>
          <w:rFonts w:ascii="Calibri" w:eastAsia="Calibri" w:hAnsi="Calibri" w:cs="Calibri"/>
          <w:rtl/>
        </w:rPr>
        <w:t xml:space="preserve">ה: </w:t>
      </w:r>
    </w:p>
    <w:p w14:paraId="082BE4CC" w14:textId="13BDBAD5" w:rsidR="004730FF" w:rsidRPr="0038712E" w:rsidRDefault="004730FF" w:rsidP="00793990">
      <w:pPr>
        <w:spacing w:after="0" w:line="359" w:lineRule="auto"/>
        <w:ind w:left="368" w:right="6121" w:hanging="10"/>
        <w:rPr>
          <w:rFonts w:ascii="Calibri" w:eastAsia="Calibri" w:hAnsi="Calibri" w:cs="Calibri"/>
        </w:rPr>
      </w:pPr>
      <w:r w:rsidRPr="0038712E">
        <w:rPr>
          <w:rFonts w:ascii="Calibri" w:eastAsia="Calibri" w:hAnsi="Calibri" w:cs="Calibri"/>
        </w:rPr>
        <w:t>10</w:t>
      </w:r>
      <w:r w:rsidR="0038712E">
        <w:rPr>
          <w:rFonts w:ascii="Calibri" w:eastAsia="Calibri" w:hAnsi="Calibri" w:cs="Calibri" w:hint="cs"/>
          <w:rtl/>
        </w:rPr>
        <w:t xml:space="preserve"> </w:t>
      </w:r>
      <w:r w:rsidRPr="0038712E">
        <w:rPr>
          <w:rFonts w:ascii="Calibri" w:eastAsia="Calibri" w:hAnsi="Calibri" w:cs="Calibri"/>
        </w:rPr>
        <w:t>Windows</w:t>
      </w:r>
      <w:r w:rsidRPr="0038712E">
        <w:rPr>
          <w:rFonts w:ascii="Calibri" w:eastAsia="Calibri" w:hAnsi="Calibri" w:cs="Calibri"/>
          <w:rtl/>
        </w:rPr>
        <w:t xml:space="preserve"> </w:t>
      </w:r>
    </w:p>
    <w:p w14:paraId="16F52042" w14:textId="77777777" w:rsidR="004730FF" w:rsidRPr="0038712E" w:rsidRDefault="004730FF" w:rsidP="00793990">
      <w:pPr>
        <w:spacing w:after="112"/>
        <w:ind w:left="415" w:hanging="10"/>
      </w:pPr>
      <w:r w:rsidRPr="0038712E">
        <w:rPr>
          <w:rFonts w:ascii="Calibri" w:eastAsia="Calibri" w:hAnsi="Calibri" w:cs="Calibri"/>
          <w:rtl/>
        </w:rPr>
        <w:t>שפות תוכנה: #</w:t>
      </w:r>
      <w:r w:rsidRPr="0038712E">
        <w:rPr>
          <w:rFonts w:ascii="Calibri" w:eastAsia="Calibri" w:hAnsi="Calibri" w:cs="Calibri"/>
        </w:rPr>
        <w:t>C</w:t>
      </w:r>
      <w:r w:rsidRPr="0038712E">
        <w:rPr>
          <w:rFonts w:ascii="Calibri" w:eastAsia="Calibri" w:hAnsi="Calibri" w:cs="Calibri"/>
          <w:rtl/>
        </w:rPr>
        <w:t xml:space="preserve"> , תוך שימוש בטכנולוגי ת </w:t>
      </w:r>
      <w:r w:rsidRPr="0038712E">
        <w:rPr>
          <w:rFonts w:ascii="Calibri" w:eastAsia="Calibri" w:hAnsi="Calibri" w:cs="Calibri"/>
        </w:rPr>
        <w:t>WebApi</w:t>
      </w:r>
      <w:r w:rsidRPr="0038712E">
        <w:rPr>
          <w:rFonts w:ascii="Calibri" w:eastAsia="Calibri" w:hAnsi="Calibri" w:cs="Calibri"/>
          <w:rtl/>
        </w:rPr>
        <w:t xml:space="preserve">, אנגולר . </w:t>
      </w:r>
    </w:p>
    <w:p w14:paraId="54E335A7" w14:textId="6B5E941B" w:rsidR="004730FF" w:rsidRPr="0038712E" w:rsidRDefault="00BE7ED7" w:rsidP="00793990">
      <w:pPr>
        <w:spacing w:after="107" w:line="265" w:lineRule="auto"/>
        <w:ind w:left="10" w:right="419" w:hanging="10"/>
        <w:rPr>
          <w:rtl/>
        </w:rPr>
      </w:pPr>
      <w:r w:rsidRPr="0038712E">
        <w:rPr>
          <w:rFonts w:ascii="Calibri" w:eastAsia="Calibri" w:hAnsi="Calibri" w:cs="Calibri" w:hint="cs"/>
          <w:rtl/>
        </w:rPr>
        <w:t xml:space="preserve">       </w:t>
      </w:r>
      <w:r w:rsidR="004730FF" w:rsidRPr="0038712E">
        <w:rPr>
          <w:rFonts w:ascii="Calibri" w:eastAsia="Calibri" w:hAnsi="Calibri" w:cs="Calibri"/>
          <w:rtl/>
        </w:rPr>
        <w:t>כלי תוכנה לפיתוח המערכת</w:t>
      </w:r>
      <w:r w:rsidR="004730FF" w:rsidRPr="0038712E">
        <w:rPr>
          <w:rFonts w:ascii="Calibri" w:eastAsia="Calibri" w:hAnsi="Calibri" w:cs="Calibri" w:hint="cs"/>
          <w:rtl/>
        </w:rPr>
        <w:t xml:space="preserve">: </w:t>
      </w:r>
      <w:r w:rsidR="004730FF" w:rsidRPr="0038712E">
        <w:rPr>
          <w:rFonts w:ascii="Calibri" w:eastAsia="Calibri" w:hAnsi="Calibri" w:cs="Calibri"/>
        </w:rPr>
        <w:t>.Microsoft Visual Studio2019, vs code:</w:t>
      </w:r>
    </w:p>
    <w:p w14:paraId="70B547A1" w14:textId="77777777" w:rsidR="0038712E" w:rsidRDefault="004730FF" w:rsidP="00793990">
      <w:pPr>
        <w:spacing w:after="35" w:line="359" w:lineRule="auto"/>
        <w:ind w:left="368" w:right="6510" w:hanging="10"/>
        <w:rPr>
          <w:rFonts w:ascii="Calibri" w:eastAsia="Calibri" w:hAnsi="Calibri" w:cs="Calibri"/>
        </w:rPr>
      </w:pPr>
      <w:r w:rsidRPr="0038712E">
        <w:rPr>
          <w:rFonts w:ascii="Calibri" w:eastAsia="Calibri" w:hAnsi="Calibri" w:cs="Calibri"/>
          <w:rtl/>
        </w:rPr>
        <w:t>מסד נתונים:.</w:t>
      </w:r>
    </w:p>
    <w:p w14:paraId="2B8E31EB" w14:textId="3D6B7A2E" w:rsidR="004730FF" w:rsidRPr="0038712E" w:rsidRDefault="004730FF" w:rsidP="00793990">
      <w:pPr>
        <w:spacing w:after="35" w:line="359" w:lineRule="auto"/>
        <w:ind w:left="368" w:right="6510" w:hanging="10"/>
      </w:pPr>
      <w:r w:rsidRPr="0038712E">
        <w:rPr>
          <w:rFonts w:ascii="Calibri" w:eastAsia="Calibri" w:hAnsi="Calibri" w:cs="Calibri"/>
        </w:rPr>
        <w:t>SQL Server</w:t>
      </w:r>
      <w:r w:rsidR="0038712E">
        <w:rPr>
          <w:rFonts w:ascii="Calibri" w:eastAsia="Calibri" w:hAnsi="Calibri" w:cs="Calibri"/>
          <w:rtl/>
        </w:rPr>
        <w:t xml:space="preserve"> עמדת </w:t>
      </w:r>
      <w:proofErr w:type="gramStart"/>
      <w:r w:rsidR="0038712E">
        <w:rPr>
          <w:rFonts w:ascii="Calibri" w:eastAsia="Calibri" w:hAnsi="Calibri" w:cs="Calibri"/>
          <w:rtl/>
        </w:rPr>
        <w:t>משתמש</w:t>
      </w:r>
      <w:r w:rsidR="0038712E">
        <w:rPr>
          <w:rFonts w:ascii="Calibri" w:eastAsia="Calibri" w:hAnsi="Calibri" w:cs="Calibri" w:hint="cs"/>
          <w:rtl/>
        </w:rPr>
        <w:t xml:space="preserve">  </w:t>
      </w:r>
      <w:r w:rsidR="0038712E">
        <w:rPr>
          <w:rFonts w:ascii="Calibri" w:eastAsia="Calibri" w:hAnsi="Calibri" w:cs="Calibri"/>
          <w:rtl/>
        </w:rPr>
        <w:t>מינימאלי</w:t>
      </w:r>
      <w:r w:rsidRPr="0038712E">
        <w:rPr>
          <w:rFonts w:ascii="Calibri" w:eastAsia="Calibri" w:hAnsi="Calibri" w:cs="Calibri"/>
          <w:rtl/>
        </w:rPr>
        <w:t>ת</w:t>
      </w:r>
      <w:proofErr w:type="gramEnd"/>
      <w:r w:rsidRPr="0038712E">
        <w:rPr>
          <w:rFonts w:ascii="Calibri" w:eastAsia="Calibri" w:hAnsi="Calibri" w:cs="Calibri"/>
          <w:rtl/>
        </w:rPr>
        <w:t xml:space="preserve"> : </w:t>
      </w:r>
    </w:p>
    <w:p w14:paraId="091DCD94" w14:textId="77777777" w:rsidR="004730FF" w:rsidRPr="0038712E" w:rsidRDefault="004730FF" w:rsidP="00793990">
      <w:pPr>
        <w:numPr>
          <w:ilvl w:val="1"/>
          <w:numId w:val="20"/>
        </w:numPr>
        <w:spacing w:after="35" w:line="359" w:lineRule="auto"/>
        <w:ind w:left="719" w:right="778" w:hanging="361"/>
      </w:pPr>
      <w:r w:rsidRPr="0038712E">
        <w:rPr>
          <w:rFonts w:ascii="Calibri" w:eastAsia="Calibri" w:hAnsi="Calibri" w:cs="Calibri"/>
          <w:rtl/>
        </w:rPr>
        <w:t>חומרה: מעבד</w:t>
      </w:r>
      <w:r w:rsidRPr="0038712E">
        <w:rPr>
          <w:rFonts w:ascii="Calibri" w:eastAsia="Calibri" w:hAnsi="Calibri" w:cs="Calibri"/>
        </w:rPr>
        <w:t>RAM 4GB i5</w:t>
      </w:r>
      <w:r w:rsidRPr="0038712E">
        <w:rPr>
          <w:rFonts w:ascii="Calibri" w:eastAsia="Calibri" w:hAnsi="Calibri" w:cs="Calibri"/>
          <w:rtl/>
        </w:rPr>
        <w:t xml:space="preserve"> . </w:t>
      </w:r>
    </w:p>
    <w:p w14:paraId="57646C00" w14:textId="031E8C74" w:rsidR="004730FF" w:rsidRPr="0038712E" w:rsidRDefault="004730FF" w:rsidP="00793990">
      <w:pPr>
        <w:spacing w:after="35" w:line="359" w:lineRule="auto"/>
        <w:ind w:left="358" w:right="778"/>
      </w:pPr>
      <w:r w:rsidRPr="0038712E">
        <w:rPr>
          <w:rFonts w:ascii="Courier New" w:eastAsia="Courier New" w:hAnsi="Courier New" w:cs="Courier New"/>
          <w:rtl/>
        </w:rPr>
        <w:t>o</w:t>
      </w:r>
      <w:r w:rsidRPr="0038712E">
        <w:rPr>
          <w:rFonts w:ascii="Arial" w:eastAsia="Arial" w:hAnsi="Arial" w:cs="Arial"/>
          <w:rtl/>
        </w:rPr>
        <w:t xml:space="preserve"> </w:t>
      </w:r>
      <w:r w:rsidR="00732E25">
        <w:rPr>
          <w:rFonts w:ascii="Calibri" w:eastAsia="Calibri" w:hAnsi="Calibri" w:cs="Calibri"/>
          <w:rtl/>
        </w:rPr>
        <w:t>מערכת ההפעל</w:t>
      </w:r>
      <w:r w:rsidRPr="0038712E">
        <w:rPr>
          <w:rFonts w:ascii="Calibri" w:eastAsia="Calibri" w:hAnsi="Calibri" w:cs="Calibri"/>
          <w:rtl/>
        </w:rPr>
        <w:t xml:space="preserve">ה:  </w:t>
      </w:r>
      <w:r w:rsidRPr="0038712E">
        <w:rPr>
          <w:rFonts w:ascii="Calibri" w:eastAsia="Calibri" w:hAnsi="Calibri" w:cs="Calibri"/>
        </w:rPr>
        <w:t>Windows 7</w:t>
      </w:r>
      <w:r w:rsidRPr="0038712E">
        <w:rPr>
          <w:rFonts w:ascii="Calibri" w:eastAsia="Calibri" w:hAnsi="Calibri" w:cs="Calibri"/>
          <w:rtl/>
        </w:rPr>
        <w:t xml:space="preserve">ומעלה. </w:t>
      </w:r>
    </w:p>
    <w:p w14:paraId="42900F8C" w14:textId="65752F29" w:rsidR="004730FF" w:rsidRPr="0038712E" w:rsidRDefault="00732E25" w:rsidP="00793990">
      <w:pPr>
        <w:numPr>
          <w:ilvl w:val="1"/>
          <w:numId w:val="20"/>
        </w:numPr>
        <w:spacing w:after="154"/>
        <w:ind w:left="719" w:right="778" w:hanging="361"/>
      </w:pPr>
      <w:r>
        <w:rPr>
          <w:rFonts w:ascii="Calibri" w:eastAsia="Calibri" w:hAnsi="Calibri" w:cs="Calibri"/>
          <w:rtl/>
        </w:rPr>
        <w:t>חיבור לרש</w:t>
      </w:r>
      <w:r w:rsidR="004730FF" w:rsidRPr="0038712E">
        <w:rPr>
          <w:rFonts w:ascii="Calibri" w:eastAsia="Calibri" w:hAnsi="Calibri" w:cs="Calibri"/>
          <w:rtl/>
        </w:rPr>
        <w:t xml:space="preserve">ת: נדרש . </w:t>
      </w:r>
    </w:p>
    <w:p w14:paraId="2BB135A4" w14:textId="4237F52B" w:rsidR="004730FF" w:rsidRPr="0038712E" w:rsidRDefault="004730FF" w:rsidP="00793990">
      <w:pPr>
        <w:numPr>
          <w:ilvl w:val="1"/>
          <w:numId w:val="20"/>
        </w:numPr>
        <w:spacing w:after="167"/>
        <w:ind w:left="719" w:right="778" w:hanging="361"/>
      </w:pPr>
      <w:r w:rsidRPr="0038712E">
        <w:rPr>
          <w:rFonts w:ascii="Calibri" w:eastAsia="Calibri" w:hAnsi="Calibri" w:cs="Calibri"/>
          <w:rtl/>
        </w:rPr>
        <w:t>תוכנות</w:t>
      </w:r>
      <w:r w:rsidR="00732E25">
        <w:rPr>
          <w:rFonts w:ascii="Calibri" w:eastAsia="Calibri" w:hAnsi="Calibri" w:cs="Calibri" w:hint="cs"/>
          <w:rtl/>
        </w:rPr>
        <w:t xml:space="preserve">: </w:t>
      </w:r>
      <w:r w:rsidR="00732E25" w:rsidRPr="0038712E">
        <w:rPr>
          <w:rFonts w:ascii="Calibri" w:eastAsia="Calibri" w:hAnsi="Calibri" w:cs="Calibri"/>
        </w:rPr>
        <w:t>. chrome</w:t>
      </w:r>
    </w:p>
    <w:p w14:paraId="2A1606C5" w14:textId="77777777" w:rsidR="004730FF" w:rsidRPr="0038712E" w:rsidRDefault="004730FF" w:rsidP="00793990"/>
    <w:p w14:paraId="06C67782" w14:textId="1CCA4E3F" w:rsidR="0040191B" w:rsidRPr="0038712E" w:rsidRDefault="00DE3C28" w:rsidP="00793990">
      <w:pPr>
        <w:pStyle w:val="2"/>
        <w:ind w:left="1276"/>
        <w:rPr>
          <w:color w:val="912317"/>
          <w:rtl/>
        </w:rPr>
      </w:pPr>
      <w:bookmarkStart w:id="12" w:name="_Toc102417043"/>
      <w:r>
        <w:rPr>
          <w:rFonts w:hint="cs"/>
          <w:color w:val="912317"/>
          <w:rtl/>
        </w:rPr>
        <w:t>.10.1</w:t>
      </w:r>
      <w:r w:rsidR="0040191B" w:rsidRPr="0038712E">
        <w:rPr>
          <w:rFonts w:hint="cs"/>
          <w:color w:val="912317"/>
          <w:rtl/>
        </w:rPr>
        <w:t>ניתוח דרישות המערכת</w:t>
      </w:r>
      <w:bookmarkEnd w:id="12"/>
    </w:p>
    <w:p w14:paraId="113AA316" w14:textId="30D68D83" w:rsidR="004730FF" w:rsidRPr="0038712E" w:rsidRDefault="004730FF" w:rsidP="00793990">
      <w:pPr>
        <w:spacing w:after="140" w:line="265" w:lineRule="auto"/>
        <w:ind w:left="1141" w:right="179"/>
        <w:rPr>
          <w:b/>
          <w:bCs/>
        </w:rPr>
      </w:pPr>
      <w:r w:rsidRPr="0038712E">
        <w:rPr>
          <w:rFonts w:hint="cs"/>
          <w:b/>
          <w:bCs/>
          <w:rtl/>
        </w:rPr>
        <w:t>דרישות בהן המערכת צריכה לעמוד:</w:t>
      </w:r>
    </w:p>
    <w:p w14:paraId="122F0D44" w14:textId="780C76E8"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כתיבה בסטנדרטים מקצועיים.  </w:t>
      </w:r>
    </w:p>
    <w:p w14:paraId="321CA978"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מחשוב השרות ללקוח.  </w:t>
      </w:r>
    </w:p>
    <w:p w14:paraId="109E2A2D"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כתיבת הקוד בסיבוכיות היעילה ביותר.  </w:t>
      </w:r>
    </w:p>
    <w:p w14:paraId="1EC4C210" w14:textId="77777777" w:rsidR="004730FF" w:rsidRPr="0038712E" w:rsidRDefault="004730FF" w:rsidP="00793990">
      <w:pPr>
        <w:numPr>
          <w:ilvl w:val="1"/>
          <w:numId w:val="21"/>
        </w:numPr>
        <w:spacing w:after="140" w:line="265" w:lineRule="auto"/>
        <w:ind w:left="1141" w:right="179" w:hanging="363"/>
      </w:pPr>
      <w:r w:rsidRPr="0038712E">
        <w:rPr>
          <w:rFonts w:ascii="Arial" w:eastAsia="Arial" w:hAnsi="Arial" w:cs="Arial"/>
          <w:rtl/>
        </w:rPr>
        <w:t xml:space="preserve">ממשק נוח וידידותי למשתמש.  </w:t>
      </w:r>
    </w:p>
    <w:p w14:paraId="62001062" w14:textId="156D3DEF" w:rsidR="004730FF" w:rsidRPr="004730FF" w:rsidRDefault="004730FF" w:rsidP="00793990">
      <w:pPr>
        <w:numPr>
          <w:ilvl w:val="1"/>
          <w:numId w:val="21"/>
        </w:numPr>
        <w:spacing w:after="118" w:line="265" w:lineRule="auto"/>
        <w:ind w:left="1141" w:right="179" w:hanging="363"/>
      </w:pPr>
      <w:r w:rsidRPr="0038712E">
        <w:rPr>
          <w:rFonts w:ascii="Arial" w:eastAsia="Arial" w:hAnsi="Arial" w:cs="Arial"/>
          <w:rtl/>
        </w:rPr>
        <w:t xml:space="preserve">תגובה מהירה ככל שניתן למשתמש.  </w:t>
      </w:r>
    </w:p>
    <w:p w14:paraId="13DF3F29" w14:textId="1D6C4FDC" w:rsidR="00732E25" w:rsidRPr="00732E25" w:rsidRDefault="00DE3C28" w:rsidP="009647EA">
      <w:pPr>
        <w:pStyle w:val="2"/>
        <w:bidi w:val="0"/>
        <w:ind w:left="1560"/>
        <w:jc w:val="right"/>
        <w:rPr>
          <w:color w:val="912317"/>
        </w:rPr>
      </w:pPr>
      <w:bookmarkStart w:id="13" w:name="_Toc102417044"/>
      <w:r>
        <w:rPr>
          <w:rFonts w:hint="cs"/>
          <w:color w:val="912317"/>
          <w:rtl/>
        </w:rPr>
        <w:t>10.2.</w:t>
      </w:r>
      <w:r w:rsidR="0040191B" w:rsidRPr="00A375B2">
        <w:rPr>
          <w:rFonts w:hint="cs"/>
          <w:color w:val="912317"/>
          <w:rtl/>
        </w:rPr>
        <w:t>מודול המערכת</w:t>
      </w:r>
      <w:bookmarkEnd w:id="13"/>
      <w:r w:rsidR="009647EA">
        <w:rPr>
          <w:color w:val="912317"/>
        </w:rPr>
        <w:t xml:space="preserve">    </w:t>
      </w:r>
    </w:p>
    <w:p w14:paraId="6225F8B8" w14:textId="188B7E2D" w:rsidR="00732E25" w:rsidRDefault="00732E25" w:rsidP="00793990">
      <w:pPr>
        <w:pStyle w:val="a8"/>
        <w:numPr>
          <w:ilvl w:val="0"/>
          <w:numId w:val="23"/>
        </w:numPr>
        <w:spacing w:after="155" w:line="268" w:lineRule="auto"/>
        <w:ind w:right="2057"/>
      </w:pPr>
      <w:r>
        <w:rPr>
          <w:rFonts w:ascii="Arial" w:eastAsia="Arial" w:hAnsi="Arial" w:cs="Arial" w:hint="cs"/>
          <w:rtl/>
        </w:rPr>
        <w:t xml:space="preserve">הרשמת הלקוח למערכת והזנת הנתונים שלו </w:t>
      </w:r>
      <w:r>
        <w:rPr>
          <w:rFonts w:ascii="Arial" w:eastAsia="Arial" w:hAnsi="Arial" w:cs="Arial"/>
        </w:rPr>
        <w:t>DB</w:t>
      </w:r>
      <w:r>
        <w:rPr>
          <w:rFonts w:ascii="Arial" w:eastAsia="Arial" w:hAnsi="Arial" w:cs="Arial" w:hint="cs"/>
          <w:rtl/>
        </w:rPr>
        <w:t>.</w:t>
      </w:r>
    </w:p>
    <w:p w14:paraId="27E120FE" w14:textId="7138E849" w:rsidR="00732E25" w:rsidRDefault="00732E25" w:rsidP="00793990">
      <w:pPr>
        <w:pStyle w:val="a8"/>
        <w:numPr>
          <w:ilvl w:val="0"/>
          <w:numId w:val="23"/>
        </w:numPr>
        <w:spacing w:after="155" w:line="268" w:lineRule="auto"/>
        <w:ind w:right="2057"/>
      </w:pPr>
      <w:r w:rsidRPr="0038712E">
        <w:rPr>
          <w:rFonts w:ascii="Arial" w:eastAsia="Arial" w:hAnsi="Arial" w:cs="Arial"/>
          <w:rtl/>
        </w:rPr>
        <w:t xml:space="preserve">העלאת קובץ </w:t>
      </w:r>
      <w:r w:rsidRPr="0038712E">
        <w:rPr>
          <w:rFonts w:ascii="Arial" w:eastAsia="Arial" w:hAnsi="Arial" w:cs="Arial" w:hint="cs"/>
          <w:rtl/>
        </w:rPr>
        <w:t xml:space="preserve"> </w:t>
      </w:r>
      <w:proofErr w:type="spellStart"/>
      <w:r w:rsidRPr="0038712E">
        <w:rPr>
          <w:rFonts w:ascii="Arial" w:eastAsia="Arial" w:hAnsi="Arial" w:cs="Arial"/>
        </w:rPr>
        <w:t>png</w:t>
      </w:r>
      <w:proofErr w:type="spellEnd"/>
      <w:r>
        <w:rPr>
          <w:rFonts w:hint="cs"/>
          <w:rtl/>
        </w:rPr>
        <w:t xml:space="preserve"> </w:t>
      </w:r>
      <w:r>
        <w:t>jpg/</w:t>
      </w:r>
      <w:r>
        <w:rPr>
          <w:rFonts w:hint="cs"/>
          <w:rtl/>
        </w:rPr>
        <w:t xml:space="preserve"> או כל קובץ תמונה.</w:t>
      </w:r>
    </w:p>
    <w:p w14:paraId="0AF9F709" w14:textId="2EF2915F" w:rsidR="004730FF" w:rsidRPr="002E6C17" w:rsidRDefault="004730FF" w:rsidP="00793990">
      <w:pPr>
        <w:pStyle w:val="a8"/>
        <w:numPr>
          <w:ilvl w:val="0"/>
          <w:numId w:val="23"/>
        </w:numPr>
        <w:spacing w:after="155" w:line="268" w:lineRule="auto"/>
        <w:ind w:right="2057"/>
      </w:pPr>
      <w:r w:rsidRPr="0038712E">
        <w:rPr>
          <w:rFonts w:ascii="Arial" w:eastAsia="Arial" w:hAnsi="Arial" w:cs="Arial"/>
          <w:rtl/>
        </w:rPr>
        <w:t xml:space="preserve">קריאת הקובץ שהועלה והזנת הנתונים בדאטה </w:t>
      </w:r>
      <w:proofErr w:type="spellStart"/>
      <w:r w:rsidRPr="0038712E">
        <w:rPr>
          <w:rFonts w:ascii="Arial" w:eastAsia="Arial" w:hAnsi="Arial" w:cs="Arial"/>
          <w:rtl/>
        </w:rPr>
        <w:t>בייס</w:t>
      </w:r>
      <w:proofErr w:type="spellEnd"/>
      <w:r w:rsidR="00732E25">
        <w:rPr>
          <w:rFonts w:ascii="Arial" w:eastAsia="Arial" w:hAnsi="Arial" w:cs="Arial" w:hint="cs"/>
          <w:rtl/>
        </w:rPr>
        <w:t>.</w:t>
      </w:r>
      <w:r w:rsidRPr="0038712E">
        <w:rPr>
          <w:rFonts w:ascii="Arial" w:eastAsia="Arial" w:hAnsi="Arial" w:cs="Arial"/>
          <w:rtl/>
        </w:rPr>
        <w:t xml:space="preserve">  </w:t>
      </w:r>
    </w:p>
    <w:p w14:paraId="3E93CE72" w14:textId="4696CFBA" w:rsidR="002E6C17" w:rsidRDefault="002E6C17" w:rsidP="00793990">
      <w:pPr>
        <w:pStyle w:val="a8"/>
        <w:numPr>
          <w:ilvl w:val="0"/>
          <w:numId w:val="23"/>
        </w:numPr>
        <w:spacing w:after="155" w:line="268" w:lineRule="auto"/>
        <w:ind w:right="2057"/>
      </w:pPr>
      <w:r>
        <w:rPr>
          <w:rFonts w:ascii="Arial" w:eastAsia="Arial" w:hAnsi="Arial" w:cs="Arial" w:hint="cs"/>
          <w:rtl/>
        </w:rPr>
        <w:t>עיבוד התמונה ו</w:t>
      </w:r>
      <w:r w:rsidRPr="002E6C17">
        <w:rPr>
          <w:rFonts w:ascii="Arial" w:eastAsia="Arial" w:hAnsi="Arial" w:cs="Arial" w:hint="cs"/>
          <w:rtl/>
        </w:rPr>
        <w:t>זיהוי האובייקטים מהתמונה</w:t>
      </w:r>
      <w:r>
        <w:rPr>
          <w:rFonts w:hint="cs"/>
          <w:rtl/>
        </w:rPr>
        <w:t>.</w:t>
      </w:r>
    </w:p>
    <w:p w14:paraId="22ABFBEC" w14:textId="1A3A8C8C" w:rsidR="002E6C17" w:rsidRDefault="002E6C17" w:rsidP="00793990">
      <w:pPr>
        <w:pStyle w:val="a8"/>
        <w:numPr>
          <w:ilvl w:val="0"/>
          <w:numId w:val="23"/>
        </w:numPr>
        <w:spacing w:after="155" w:line="268" w:lineRule="auto"/>
        <w:ind w:right="2057"/>
      </w:pPr>
      <w:r>
        <w:rPr>
          <w:rFonts w:hint="cs"/>
          <w:rtl/>
        </w:rPr>
        <w:t xml:space="preserve">המרת התמונה לאיור </w:t>
      </w:r>
      <w:r w:rsidR="00732E25">
        <w:rPr>
          <w:rFonts w:hint="cs"/>
          <w:rtl/>
        </w:rPr>
        <w:t>וקטורי</w:t>
      </w:r>
      <w:r>
        <w:rPr>
          <w:rFonts w:hint="cs"/>
          <w:rtl/>
        </w:rPr>
        <w:t>.</w:t>
      </w:r>
    </w:p>
    <w:p w14:paraId="16A14FAF" w14:textId="772BCC19" w:rsidR="002E6C17" w:rsidRDefault="002E6C17" w:rsidP="00793990">
      <w:pPr>
        <w:pStyle w:val="a8"/>
        <w:numPr>
          <w:ilvl w:val="0"/>
          <w:numId w:val="23"/>
        </w:numPr>
        <w:spacing w:after="155" w:line="268" w:lineRule="auto"/>
        <w:ind w:right="2057"/>
      </w:pPr>
      <w:r>
        <w:rPr>
          <w:rFonts w:hint="cs"/>
          <w:rtl/>
        </w:rPr>
        <w:t>עריכת האיור ע"י המשתמש.</w:t>
      </w:r>
    </w:p>
    <w:p w14:paraId="6641DA9C" w14:textId="579B39C9" w:rsidR="002E6C17" w:rsidRDefault="002E6C17" w:rsidP="00793990">
      <w:pPr>
        <w:pStyle w:val="a8"/>
        <w:numPr>
          <w:ilvl w:val="0"/>
          <w:numId w:val="23"/>
        </w:numPr>
        <w:spacing w:after="155" w:line="268" w:lineRule="auto"/>
        <w:ind w:right="2057"/>
      </w:pPr>
      <w:r>
        <w:rPr>
          <w:rFonts w:hint="cs"/>
          <w:rtl/>
        </w:rPr>
        <w:t xml:space="preserve">יצירת קובץ </w:t>
      </w:r>
      <w:r w:rsidR="00732E25">
        <w:t>DXF</w:t>
      </w:r>
      <w:r w:rsidR="00732E25">
        <w:rPr>
          <w:rFonts w:hint="cs"/>
          <w:rtl/>
        </w:rPr>
        <w:t>.</w:t>
      </w:r>
    </w:p>
    <w:p w14:paraId="7904B067" w14:textId="23251BEA" w:rsidR="00732E25" w:rsidRDefault="00732E25" w:rsidP="00793990">
      <w:pPr>
        <w:pStyle w:val="a8"/>
        <w:numPr>
          <w:ilvl w:val="0"/>
          <w:numId w:val="23"/>
        </w:numPr>
        <w:spacing w:after="155" w:line="268" w:lineRule="auto"/>
        <w:ind w:right="2057"/>
      </w:pPr>
      <w:r>
        <w:rPr>
          <w:rFonts w:hint="cs"/>
          <w:rtl/>
        </w:rPr>
        <w:t>הזנת נתוני האיור לקובץ ה</w:t>
      </w:r>
      <w:r>
        <w:t>DXF</w:t>
      </w:r>
      <w:r>
        <w:rPr>
          <w:rFonts w:hint="cs"/>
          <w:rtl/>
        </w:rPr>
        <w:t>.</w:t>
      </w:r>
    </w:p>
    <w:p w14:paraId="61ACAC0F" w14:textId="13468815" w:rsidR="00732E25" w:rsidRPr="002E6C17" w:rsidRDefault="00732E25" w:rsidP="00793990">
      <w:pPr>
        <w:pStyle w:val="a8"/>
        <w:numPr>
          <w:ilvl w:val="0"/>
          <w:numId w:val="23"/>
        </w:numPr>
        <w:spacing w:after="155" w:line="268" w:lineRule="auto"/>
        <w:ind w:right="2057"/>
      </w:pPr>
      <w:r>
        <w:rPr>
          <w:rFonts w:hint="cs"/>
          <w:rtl/>
        </w:rPr>
        <w:t>הצגת קובץ ה</w:t>
      </w:r>
      <w:r>
        <w:t xml:space="preserve">DXF </w:t>
      </w:r>
      <w:r>
        <w:rPr>
          <w:rFonts w:hint="cs"/>
          <w:rtl/>
        </w:rPr>
        <w:t xml:space="preserve"> ללקוח +אפשרות להורדה.</w:t>
      </w:r>
    </w:p>
    <w:p w14:paraId="528D9978" w14:textId="77777777" w:rsidR="004730FF" w:rsidRPr="004730FF" w:rsidRDefault="004730FF" w:rsidP="00793990"/>
    <w:p w14:paraId="22A40BE2" w14:textId="7F93EB20" w:rsidR="0040191B" w:rsidRPr="00A375B2" w:rsidRDefault="009647EA" w:rsidP="009647EA">
      <w:pPr>
        <w:pStyle w:val="2"/>
        <w:rPr>
          <w:color w:val="912317"/>
          <w:rtl/>
        </w:rPr>
      </w:pPr>
      <w:bookmarkStart w:id="14" w:name="_Toc102417045"/>
      <w:r>
        <w:rPr>
          <w:rFonts w:hint="cs"/>
          <w:color w:val="912317"/>
          <w:rtl/>
        </w:rPr>
        <w:lastRenderedPageBreak/>
        <w:t>10.3</w:t>
      </w:r>
      <w:r w:rsidR="0040191B" w:rsidRPr="00A375B2">
        <w:rPr>
          <w:rFonts w:hint="cs"/>
          <w:color w:val="912317"/>
          <w:rtl/>
        </w:rPr>
        <w:t>אפיון פונקציונאלי</w:t>
      </w:r>
      <w:bookmarkEnd w:id="14"/>
    </w:p>
    <w:p w14:paraId="432FE2A6" w14:textId="7EEF42CF" w:rsidR="004730FF" w:rsidRPr="004730FF" w:rsidRDefault="004730FF" w:rsidP="009647EA">
      <w:pPr>
        <w:ind w:left="1440"/>
        <w:rPr>
          <w:rtl/>
        </w:rPr>
      </w:pPr>
      <w:r>
        <w:rPr>
          <w:rFonts w:hint="cs"/>
          <w:rtl/>
        </w:rPr>
        <w:t>(פירוט פונקציות עיקריות ותפקידן)</w:t>
      </w:r>
    </w:p>
    <w:p w14:paraId="0A493701" w14:textId="3937616D" w:rsidR="004730FF" w:rsidRDefault="004730FF" w:rsidP="009647EA">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0FC2FCC8" w:rsidR="004730FF" w:rsidRPr="004730FF" w:rsidRDefault="004730FF" w:rsidP="009647EA">
      <w:pPr>
        <w:ind w:left="1440"/>
        <w:rPr>
          <w:rtl/>
        </w:rPr>
      </w:pPr>
      <w:r>
        <w:t>MyFunc2</w:t>
      </w:r>
      <w:r>
        <w:rPr>
          <w:rFonts w:hint="cs"/>
          <w:rtl/>
        </w:rPr>
        <w:t xml:space="preserve"> </w:t>
      </w:r>
      <w:r>
        <w:rPr>
          <w:rtl/>
        </w:rPr>
        <w:t>–</w:t>
      </w:r>
      <w:r>
        <w:rPr>
          <w:rFonts w:hint="cs"/>
          <w:rtl/>
        </w:rPr>
        <w:t xml:space="preserve"> הפונקציה מסננת את...</w:t>
      </w:r>
    </w:p>
    <w:p w14:paraId="23640452" w14:textId="3E7FBE4A" w:rsidR="0040191B" w:rsidRPr="00A375B2" w:rsidRDefault="009647EA" w:rsidP="009647EA">
      <w:pPr>
        <w:pStyle w:val="2"/>
        <w:rPr>
          <w:color w:val="912317"/>
          <w:rtl/>
        </w:rPr>
      </w:pPr>
      <w:bookmarkStart w:id="15" w:name="_Toc102417046"/>
      <w:r>
        <w:rPr>
          <w:rFonts w:hint="cs"/>
          <w:color w:val="912317"/>
          <w:rtl/>
        </w:rPr>
        <w:t>10.4</w:t>
      </w:r>
      <w:r w:rsidR="0040191B" w:rsidRPr="00A375B2">
        <w:rPr>
          <w:rFonts w:hint="cs"/>
          <w:color w:val="912317"/>
          <w:rtl/>
        </w:rPr>
        <w:t>ביצועים עיקריים</w:t>
      </w:r>
      <w:bookmarkEnd w:id="15"/>
    </w:p>
    <w:p w14:paraId="7329F0E2" w14:textId="14C97A22" w:rsidR="00F27D6F" w:rsidRDefault="004730FF" w:rsidP="00F27D6F">
      <w:pPr>
        <w:ind w:left="1440"/>
        <w:rPr>
          <w:rtl/>
          <w:lang w:eastAsia="ko-KR"/>
        </w:rPr>
      </w:pPr>
      <w:r>
        <w:rPr>
          <w:rFonts w:hint="cs"/>
          <w:rtl/>
        </w:rPr>
        <w:t xml:space="preserve">המשתמש מכניס את פרטיו </w:t>
      </w:r>
      <w:r w:rsidR="00F27D6F">
        <w:rPr>
          <w:rFonts w:hint="cs"/>
          <w:rtl/>
        </w:rPr>
        <w:t xml:space="preserve"> ונכנס למערכת  בנוסף נפתח לו תיק עבודות ,</w:t>
      </w:r>
      <w:r w:rsidR="00F27D6F">
        <w:rPr>
          <w:rtl/>
        </w:rPr>
        <w:br/>
      </w:r>
      <w:r w:rsidR="00F27D6F">
        <w:rPr>
          <w:rFonts w:hint="cs"/>
          <w:rtl/>
        </w:rPr>
        <w:t>המשתמש בוחר קובץ מתוך הגלריה שלו ,</w:t>
      </w:r>
      <w:r w:rsidR="00F27D6F">
        <w:rPr>
          <w:rtl/>
        </w:rPr>
        <w:br/>
      </w:r>
      <w:r w:rsidR="00F27D6F">
        <w:rPr>
          <w:rFonts w:hint="cs"/>
          <w:rtl/>
        </w:rPr>
        <w:t>למשתמש ניתנת האפשרויות :</w:t>
      </w:r>
      <w:r w:rsidR="00F27D6F">
        <w:rPr>
          <w:rFonts w:hint="cs"/>
          <w:rtl/>
        </w:rPr>
        <w:br/>
        <w:t>1.לערוך את הקובץ.</w:t>
      </w:r>
      <w:r w:rsidR="00F27D6F">
        <w:rPr>
          <w:rtl/>
        </w:rPr>
        <w:br/>
      </w:r>
      <w:r w:rsidR="00F27D6F">
        <w:rPr>
          <w:rFonts w:hint="cs"/>
          <w:rtl/>
        </w:rPr>
        <w:t xml:space="preserve">2.להמיר את הקובץ לקובץ </w:t>
      </w:r>
      <w:r w:rsidR="00F27D6F">
        <w:t>DXF.</w:t>
      </w:r>
      <w:r w:rsidR="00F27D6F">
        <w:rPr>
          <w:rtl/>
          <w:lang w:eastAsia="ko-KR"/>
        </w:rPr>
        <w:br/>
      </w:r>
      <w:r w:rsidR="00F27D6F">
        <w:rPr>
          <w:rFonts w:hint="cs"/>
          <w:rtl/>
          <w:lang w:eastAsia="ko-KR"/>
        </w:rPr>
        <w:t>לאחר המרת הקובץ ,הקובץ יתווסף לתיק העבודות של המשתמש.</w:t>
      </w:r>
    </w:p>
    <w:p w14:paraId="6E221C2D" w14:textId="2D0AD40D" w:rsidR="004730FF" w:rsidRPr="004730FF" w:rsidRDefault="004730FF" w:rsidP="00F27D6F">
      <w:pPr>
        <w:rPr>
          <w:lang w:eastAsia="ko-KR"/>
        </w:rPr>
      </w:pPr>
    </w:p>
    <w:p w14:paraId="54C2FFE3" w14:textId="6A44E892" w:rsidR="0040191B" w:rsidRPr="00A375B2" w:rsidRDefault="009647EA" w:rsidP="009647EA">
      <w:pPr>
        <w:pStyle w:val="2"/>
        <w:rPr>
          <w:color w:val="912317"/>
          <w:rtl/>
        </w:rPr>
      </w:pPr>
      <w:bookmarkStart w:id="16" w:name="_Toc102417047"/>
      <w:r>
        <w:rPr>
          <w:rFonts w:hint="cs"/>
          <w:color w:val="912317"/>
          <w:rtl/>
        </w:rPr>
        <w:t>10.5</w:t>
      </w:r>
      <w:r w:rsidR="0040191B" w:rsidRPr="00A375B2">
        <w:rPr>
          <w:rFonts w:hint="cs"/>
          <w:color w:val="912317"/>
          <w:rtl/>
        </w:rPr>
        <w:t>אילוצים</w:t>
      </w:r>
      <w:bookmarkEnd w:id="16"/>
    </w:p>
    <w:p w14:paraId="591221E8" w14:textId="6A305D8B" w:rsidR="004730FF" w:rsidRDefault="004730FF" w:rsidP="00F27D6F">
      <w:pPr>
        <w:ind w:left="1440"/>
        <w:rPr>
          <w:rtl/>
        </w:rPr>
      </w:pPr>
      <w:r>
        <w:rPr>
          <w:rFonts w:hint="cs"/>
          <w:rtl/>
        </w:rPr>
        <w:t xml:space="preserve">המערכת מתבססת על קובץ </w:t>
      </w:r>
      <w:r w:rsidR="00F27D6F">
        <w:rPr>
          <w:rFonts w:hint="cs"/>
          <w:rtl/>
          <w:lang w:eastAsia="ko-KR"/>
        </w:rPr>
        <w:t>,</w:t>
      </w:r>
      <w:r w:rsidR="00F27D6F">
        <w:t>DXF</w:t>
      </w:r>
      <w:r w:rsidR="00F27D6F">
        <w:rPr>
          <w:rFonts w:hint="cs"/>
          <w:rtl/>
        </w:rPr>
        <w:t>.</w:t>
      </w:r>
    </w:p>
    <w:p w14:paraId="0AEE11DF" w14:textId="658EB59E" w:rsidR="00F27D6F" w:rsidRPr="00F27D6F" w:rsidRDefault="00F27D6F" w:rsidP="00F27D6F">
      <w:pPr>
        <w:ind w:left="1440"/>
        <w:rPr>
          <w:rtl/>
          <w:lang w:eastAsia="ko-KR"/>
        </w:rPr>
      </w:pPr>
      <w:r>
        <w:rPr>
          <w:rFonts w:hint="cs"/>
          <w:rtl/>
        </w:rPr>
        <w:t xml:space="preserve">המערכת תוכל לפעול רק וכאשר תוכנת </w:t>
      </w:r>
      <w:r>
        <w:t>A</w:t>
      </w:r>
      <w:r>
        <w:rPr>
          <w:rFonts w:hint="eastAsia"/>
          <w:lang w:eastAsia="ko-KR"/>
        </w:rPr>
        <w:t>utoCAD</w:t>
      </w:r>
      <w:r>
        <w:rPr>
          <w:rFonts w:hint="cs"/>
          <w:rtl/>
          <w:lang w:eastAsia="ko-KR"/>
        </w:rPr>
        <w:t xml:space="preserve"> מותקנת על המחשב</w:t>
      </w:r>
    </w:p>
    <w:p w14:paraId="61EDFEED" w14:textId="7E4818CA" w:rsidR="00F836FA" w:rsidRDefault="00F836FA" w:rsidP="00F27D6F">
      <w:pPr>
        <w:ind w:left="1440"/>
        <w:rPr>
          <w:rtl/>
        </w:rPr>
      </w:pPr>
      <w:r>
        <w:rPr>
          <w:rFonts w:hint="cs"/>
          <w:rtl/>
        </w:rPr>
        <w:t>המערכת פועלת ע''פ</w:t>
      </w:r>
      <w:r w:rsidR="00732E25">
        <w:rPr>
          <w:rFonts w:hint="cs"/>
          <w:rtl/>
        </w:rPr>
        <w:t>י</w:t>
      </w:r>
      <w:r>
        <w:rPr>
          <w:rFonts w:hint="cs"/>
          <w:rtl/>
        </w:rPr>
        <w:t xml:space="preserve"> נתוני </w:t>
      </w:r>
      <w:r w:rsidR="00F27D6F">
        <w:rPr>
          <w:rFonts w:hint="cs"/>
          <w:rtl/>
        </w:rPr>
        <w:t>התוכנה</w:t>
      </w:r>
      <w:r>
        <w:rPr>
          <w:rFonts w:hint="cs"/>
          <w:rtl/>
        </w:rPr>
        <w:t xml:space="preserve"> ואינה יכולה לנתח</w:t>
      </w:r>
      <w:r w:rsidR="00F27D6F">
        <w:rPr>
          <w:rFonts w:hint="cs"/>
          <w:rtl/>
        </w:rPr>
        <w:t xml:space="preserve"> ולהמיר</w:t>
      </w:r>
      <w:r>
        <w:rPr>
          <w:rFonts w:hint="cs"/>
          <w:rtl/>
        </w:rPr>
        <w:t xml:space="preserve"> את ה</w:t>
      </w:r>
      <w:r w:rsidR="00F27D6F">
        <w:rPr>
          <w:rFonts w:hint="cs"/>
          <w:rtl/>
        </w:rPr>
        <w:t>קובץ</w:t>
      </w:r>
      <w:r>
        <w:rPr>
          <w:rFonts w:hint="cs"/>
          <w:rtl/>
        </w:rPr>
        <w:t xml:space="preserve"> בלעדיהם.</w:t>
      </w:r>
    </w:p>
    <w:p w14:paraId="41DD3BAC" w14:textId="77777777" w:rsidR="00F836FA" w:rsidRDefault="00F836FA" w:rsidP="009647EA">
      <w:pPr>
        <w:ind w:left="1440"/>
        <w:rPr>
          <w:rtl/>
        </w:rPr>
      </w:pPr>
    </w:p>
    <w:p w14:paraId="711400C7" w14:textId="77777777" w:rsidR="00732E25" w:rsidRDefault="00732E25" w:rsidP="00793990">
      <w:pPr>
        <w:ind w:left="1440"/>
        <w:rPr>
          <w:rtl/>
        </w:rPr>
      </w:pPr>
    </w:p>
    <w:p w14:paraId="276ECB14" w14:textId="77777777" w:rsidR="00732E25" w:rsidRDefault="00732E25" w:rsidP="00793990">
      <w:pPr>
        <w:ind w:left="1440"/>
        <w:rPr>
          <w:rtl/>
        </w:rPr>
      </w:pPr>
    </w:p>
    <w:p w14:paraId="6071909C" w14:textId="77777777" w:rsidR="00732E25" w:rsidRDefault="00732E25" w:rsidP="00793990">
      <w:pPr>
        <w:ind w:left="1440"/>
        <w:rPr>
          <w:rtl/>
        </w:rPr>
      </w:pPr>
    </w:p>
    <w:p w14:paraId="7FC5A269" w14:textId="77777777" w:rsidR="00732E25" w:rsidRDefault="00732E25" w:rsidP="00793990">
      <w:pPr>
        <w:ind w:left="1440"/>
        <w:rPr>
          <w:rtl/>
        </w:rPr>
      </w:pPr>
    </w:p>
    <w:p w14:paraId="5BF48C01" w14:textId="77777777" w:rsidR="00732E25" w:rsidRDefault="00732E25" w:rsidP="00793990">
      <w:pPr>
        <w:ind w:left="1440"/>
        <w:rPr>
          <w:rtl/>
        </w:rPr>
      </w:pPr>
    </w:p>
    <w:p w14:paraId="4FABF7ED" w14:textId="77777777" w:rsidR="00732E25" w:rsidRDefault="00732E25" w:rsidP="00793990">
      <w:pPr>
        <w:ind w:left="1440"/>
        <w:rPr>
          <w:rtl/>
        </w:rPr>
      </w:pPr>
    </w:p>
    <w:p w14:paraId="135318B7" w14:textId="77777777" w:rsidR="00732E25" w:rsidRDefault="00732E25" w:rsidP="00793990">
      <w:pPr>
        <w:ind w:left="1440"/>
        <w:rPr>
          <w:rtl/>
        </w:rPr>
      </w:pPr>
    </w:p>
    <w:p w14:paraId="75E7E13F" w14:textId="77777777" w:rsidR="00732E25" w:rsidRDefault="00732E25" w:rsidP="00793990">
      <w:pPr>
        <w:ind w:left="1440"/>
        <w:rPr>
          <w:rtl/>
        </w:rPr>
      </w:pPr>
    </w:p>
    <w:p w14:paraId="5BB913A3" w14:textId="77777777" w:rsidR="00732E25" w:rsidRDefault="00732E25" w:rsidP="00793990">
      <w:pPr>
        <w:ind w:left="1440"/>
        <w:rPr>
          <w:rtl/>
        </w:rPr>
      </w:pPr>
    </w:p>
    <w:p w14:paraId="663347D4" w14:textId="77777777" w:rsidR="00732E25" w:rsidRDefault="00732E25" w:rsidP="00793990">
      <w:pPr>
        <w:ind w:left="1440"/>
        <w:rPr>
          <w:rtl/>
        </w:rPr>
      </w:pPr>
    </w:p>
    <w:p w14:paraId="58577445" w14:textId="77777777" w:rsidR="00732E25" w:rsidRDefault="00732E25" w:rsidP="00793990">
      <w:pPr>
        <w:ind w:left="1440"/>
        <w:rPr>
          <w:rtl/>
        </w:rPr>
      </w:pPr>
    </w:p>
    <w:p w14:paraId="2E145641" w14:textId="77777777" w:rsidR="00732E25" w:rsidRDefault="00732E25" w:rsidP="00793990">
      <w:pPr>
        <w:ind w:left="1440"/>
        <w:rPr>
          <w:rtl/>
        </w:rPr>
      </w:pPr>
    </w:p>
    <w:p w14:paraId="5D3DD7A0" w14:textId="77777777" w:rsidR="00732E25" w:rsidRDefault="00732E25" w:rsidP="00793990">
      <w:pPr>
        <w:ind w:left="1440"/>
        <w:rPr>
          <w:rtl/>
        </w:rPr>
      </w:pPr>
    </w:p>
    <w:p w14:paraId="2885F110" w14:textId="77777777" w:rsidR="00732E25" w:rsidRDefault="00732E25" w:rsidP="00793990">
      <w:pPr>
        <w:ind w:left="1440"/>
        <w:rPr>
          <w:rtl/>
        </w:rPr>
      </w:pPr>
    </w:p>
    <w:p w14:paraId="357DC7C8" w14:textId="77777777" w:rsidR="00732E25" w:rsidRDefault="00732E25" w:rsidP="00793990">
      <w:pPr>
        <w:ind w:left="1440"/>
        <w:rPr>
          <w:rtl/>
        </w:rPr>
      </w:pPr>
    </w:p>
    <w:p w14:paraId="35661CBF" w14:textId="77777777" w:rsidR="00732E25" w:rsidRDefault="00732E25" w:rsidP="00793990">
      <w:pPr>
        <w:ind w:left="1440"/>
        <w:rPr>
          <w:rtl/>
        </w:rPr>
      </w:pPr>
    </w:p>
    <w:p w14:paraId="2969A41B" w14:textId="77777777" w:rsidR="00732E25" w:rsidRPr="004730FF" w:rsidRDefault="00732E25" w:rsidP="00793990">
      <w:pPr>
        <w:ind w:left="1440"/>
      </w:pPr>
    </w:p>
    <w:p w14:paraId="37746663" w14:textId="72DEBC62" w:rsidR="0040191B" w:rsidRPr="009647EA" w:rsidRDefault="00DE3C28" w:rsidP="00793990">
      <w:pPr>
        <w:pStyle w:val="1"/>
        <w:rPr>
          <w:color w:val="DD3609"/>
        </w:rPr>
      </w:pPr>
      <w:bookmarkStart w:id="17" w:name="_Toc102417048"/>
      <w:r w:rsidRPr="009647EA">
        <w:rPr>
          <w:rFonts w:hint="cs"/>
          <w:color w:val="DD3609"/>
          <w:rtl/>
        </w:rPr>
        <w:lastRenderedPageBreak/>
        <w:t>11.</w:t>
      </w:r>
      <w:r w:rsidR="0040191B" w:rsidRPr="009647EA">
        <w:rPr>
          <w:rFonts w:hint="cs"/>
          <w:color w:val="DD3609"/>
          <w:rtl/>
        </w:rPr>
        <w:t>תיאור הארכיטקטורה</w:t>
      </w:r>
      <w:bookmarkEnd w:id="17"/>
    </w:p>
    <w:p w14:paraId="1A5BEC7B" w14:textId="7F1F3980" w:rsidR="0040191B" w:rsidRPr="009647EA" w:rsidRDefault="009647EA" w:rsidP="009647EA">
      <w:pPr>
        <w:pStyle w:val="2"/>
        <w:rPr>
          <w:color w:val="DD3609"/>
          <w:rtl/>
        </w:rPr>
      </w:pPr>
      <w:bookmarkStart w:id="18" w:name="_Toc102417049"/>
      <w:r w:rsidRPr="009647EA">
        <w:rPr>
          <w:rFonts w:hint="cs"/>
          <w:color w:val="DD3609"/>
          <w:rtl/>
        </w:rPr>
        <w:t>11.1</w:t>
      </w:r>
      <w:r w:rsidR="00DE3C28" w:rsidRPr="009647EA">
        <w:rPr>
          <w:rFonts w:hint="cs"/>
          <w:color w:val="DD3609"/>
          <w:rtl/>
        </w:rPr>
        <w:t>.</w:t>
      </w:r>
      <w:r w:rsidR="0040191B" w:rsidRPr="009647EA">
        <w:rPr>
          <w:rFonts w:hint="cs"/>
          <w:color w:val="DD3609"/>
          <w:rtl/>
        </w:rPr>
        <w:t xml:space="preserve">הארכיטקטורה של </w:t>
      </w:r>
      <w:r w:rsidR="00A375B2" w:rsidRPr="009647EA">
        <w:rPr>
          <w:rFonts w:hint="cs"/>
          <w:color w:val="DD3609"/>
          <w:rtl/>
        </w:rPr>
        <w:t>הפתרון</w:t>
      </w:r>
      <w:r w:rsidR="0040191B" w:rsidRPr="009647EA">
        <w:rPr>
          <w:rFonts w:hint="cs"/>
          <w:color w:val="DD3609"/>
          <w:rtl/>
        </w:rPr>
        <w:t xml:space="preserve"> המוצע בפורמט של </w:t>
      </w:r>
      <w:r w:rsidR="0040191B" w:rsidRPr="009647EA">
        <w:rPr>
          <w:color w:val="DD3609"/>
        </w:rPr>
        <w:t>Design level Down-Top</w:t>
      </w:r>
      <w:bookmarkEnd w:id="18"/>
    </w:p>
    <w:p w14:paraId="27387ECE" w14:textId="77777777" w:rsidR="00F836FA" w:rsidRPr="00F836FA" w:rsidRDefault="00F836FA" w:rsidP="00793990">
      <w:pPr>
        <w:rPr>
          <w:rtl/>
        </w:rPr>
      </w:pPr>
    </w:p>
    <w:p w14:paraId="784DB56B" w14:textId="12EE981B" w:rsidR="00F836FA" w:rsidRPr="00732E25" w:rsidRDefault="00F836FA" w:rsidP="00793990">
      <w:pPr>
        <w:spacing w:after="155" w:line="268" w:lineRule="auto"/>
        <w:ind w:right="661"/>
      </w:pPr>
      <w:r w:rsidRPr="00732E25">
        <w:rPr>
          <w:rFonts w:ascii="Arial" w:eastAsia="Arial" w:hAnsi="Arial" w:cs="Arial"/>
          <w:rtl/>
        </w:rPr>
        <w:t>צד השרת</w:t>
      </w:r>
      <w:r w:rsidRPr="00732E25">
        <w:rPr>
          <w:rFonts w:ascii="Calibri" w:eastAsia="Calibri" w:hAnsi="Calibri" w:cs="Calibri"/>
          <w:rtl/>
        </w:rPr>
        <w:t xml:space="preserve"> </w:t>
      </w:r>
      <w:r w:rsidRPr="00732E25">
        <w:rPr>
          <w:rFonts w:ascii="Arial" w:eastAsia="Arial" w:hAnsi="Arial" w:cs="Arial"/>
          <w:rtl/>
        </w:rPr>
        <w:t xml:space="preserve"> -</w:t>
      </w:r>
      <w:r w:rsidRPr="00732E25">
        <w:rPr>
          <w:rFonts w:ascii="Calibri" w:eastAsia="Calibri" w:hAnsi="Calibri" w:cs="Calibri"/>
          <w:rtl/>
        </w:rPr>
        <w:t xml:space="preserve"> </w:t>
      </w:r>
      <w:r w:rsidRPr="00732E25">
        <w:rPr>
          <w:rFonts w:ascii="Calibri" w:eastAsia="Calibri" w:hAnsi="Calibri" w:cs="Calibri"/>
        </w:rPr>
        <w:t>server side</w:t>
      </w:r>
      <w:r w:rsidRPr="00732E25">
        <w:rPr>
          <w:rFonts w:ascii="Calibri" w:eastAsia="Calibri" w:hAnsi="Calibri" w:cs="Calibri"/>
          <w:rtl/>
        </w:rPr>
        <w:t xml:space="preserve"> </w:t>
      </w:r>
      <w:r w:rsidRPr="00732E25">
        <w:rPr>
          <w:rFonts w:ascii="Arial" w:eastAsia="Arial" w:hAnsi="Arial" w:cs="Arial"/>
          <w:rtl/>
        </w:rPr>
        <w:t xml:space="preserve">פותח במודל </w:t>
      </w:r>
      <w:r w:rsidRPr="00732E25">
        <w:rPr>
          <w:rFonts w:ascii="Arial" w:eastAsia="Arial" w:hAnsi="Arial" w:cs="Arial"/>
        </w:rPr>
        <w:t>3</w:t>
      </w:r>
      <w:r w:rsidRPr="00732E25">
        <w:rPr>
          <w:rFonts w:ascii="Arial" w:eastAsia="Arial" w:hAnsi="Arial" w:cs="Arial"/>
          <w:rtl/>
        </w:rPr>
        <w:t xml:space="preserve"> השכבות ומתחלק  ל-</w:t>
      </w:r>
      <w:r w:rsidRPr="00732E25">
        <w:rPr>
          <w:rFonts w:ascii="Arial" w:eastAsia="Arial" w:hAnsi="Arial" w:cs="Arial"/>
        </w:rPr>
        <w:t>4</w:t>
      </w:r>
      <w:r w:rsidRPr="00732E25">
        <w:rPr>
          <w:rFonts w:ascii="Arial" w:eastAsia="Arial" w:hAnsi="Arial" w:cs="Arial"/>
          <w:rtl/>
        </w:rPr>
        <w:t xml:space="preserve"> </w:t>
      </w:r>
      <w:r w:rsidR="00A375B2" w:rsidRPr="00732E25">
        <w:rPr>
          <w:rFonts w:ascii="Arial" w:eastAsia="Arial" w:hAnsi="Arial" w:cs="Arial" w:hint="cs"/>
          <w:rtl/>
        </w:rPr>
        <w:t>פרויקטי</w:t>
      </w:r>
      <w:r w:rsidR="00A375B2" w:rsidRPr="00732E25">
        <w:rPr>
          <w:rFonts w:ascii="Arial" w:eastAsia="Arial" w:hAnsi="Arial" w:cs="Arial" w:hint="eastAsia"/>
          <w:rtl/>
        </w:rPr>
        <w:t>ם</w:t>
      </w:r>
    </w:p>
    <w:p w14:paraId="5835C0B5" w14:textId="77777777" w:rsidR="00F836FA" w:rsidRPr="00732E25" w:rsidRDefault="00F836FA" w:rsidP="00793990">
      <w:pPr>
        <w:spacing w:after="155" w:line="268" w:lineRule="auto"/>
        <w:ind w:left="1" w:right="11" w:hanging="1"/>
      </w:pPr>
      <w:r w:rsidRPr="00732E25">
        <w:rPr>
          <w:rFonts w:ascii="Arial" w:eastAsia="Arial" w:hAnsi="Arial" w:cs="Arial"/>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732E25" w:rsidRDefault="00F836FA" w:rsidP="00793990">
      <w:pPr>
        <w:spacing w:after="166" w:line="265" w:lineRule="auto"/>
        <w:ind w:left="423" w:right="179" w:hanging="10"/>
      </w:pPr>
      <w:r w:rsidRPr="00732E25">
        <w:rPr>
          <w:rFonts w:ascii="Calibri" w:eastAsia="Calibri" w:hAnsi="Calibri" w:cs="Calibri"/>
        </w:rPr>
        <w:t>API</w:t>
      </w:r>
      <w:r w:rsidRPr="00732E25">
        <w:rPr>
          <w:rFonts w:ascii="Arial" w:eastAsia="Arial" w:hAnsi="Arial" w:cs="Arial"/>
          <w:rtl/>
        </w:rPr>
        <w:t xml:space="preserve"> – שכבת ה </w:t>
      </w:r>
      <w:r w:rsidRPr="00732E25">
        <w:rPr>
          <w:rFonts w:ascii="Calibri" w:eastAsia="Calibri" w:hAnsi="Calibri" w:cs="Calibri"/>
        </w:rPr>
        <w:t>Controller</w:t>
      </w:r>
      <w:r w:rsidRPr="00732E25">
        <w:rPr>
          <w:rFonts w:ascii="Calibri" w:eastAsia="Calibri" w:hAnsi="Calibri" w:cs="Calibri"/>
          <w:rtl/>
        </w:rPr>
        <w:t xml:space="preserve"> – </w:t>
      </w:r>
      <w:r w:rsidRPr="00732E25">
        <w:rPr>
          <w:rFonts w:ascii="Arial" w:eastAsia="Arial" w:hAnsi="Arial" w:cs="Arial"/>
          <w:rtl/>
        </w:rPr>
        <w:t>חיבור בין צד השרת והלקוח</w:t>
      </w:r>
      <w:r w:rsidRPr="00732E25">
        <w:rPr>
          <w:rFonts w:ascii="Calibri" w:eastAsia="Calibri" w:hAnsi="Calibri" w:cs="Calibri"/>
          <w:rtl/>
        </w:rPr>
        <w:t>.</w:t>
      </w:r>
      <w:r w:rsidRPr="00732E25">
        <w:rPr>
          <w:rFonts w:ascii="Arial" w:eastAsia="Arial" w:hAnsi="Arial" w:cs="Arial"/>
          <w:rtl/>
        </w:rPr>
        <w:t xml:space="preserve"> </w:t>
      </w:r>
    </w:p>
    <w:p w14:paraId="19114834" w14:textId="48BA9B43" w:rsidR="00F836FA" w:rsidRPr="00732E25" w:rsidRDefault="00F836FA" w:rsidP="00793990">
      <w:pPr>
        <w:spacing w:after="163" w:line="265" w:lineRule="auto"/>
        <w:ind w:left="423" w:right="179" w:hanging="10"/>
      </w:pPr>
      <w:proofErr w:type="gramStart"/>
      <w:r w:rsidRPr="00732E25">
        <w:rPr>
          <w:rFonts w:ascii="Calibri" w:eastAsia="Calibri" w:hAnsi="Calibri" w:cs="Calibri"/>
        </w:rPr>
        <w:t>BL</w:t>
      </w:r>
      <w:r w:rsidRPr="00732E25">
        <w:rPr>
          <w:rFonts w:ascii="Arial" w:eastAsia="Arial" w:hAnsi="Arial" w:cs="Arial"/>
          <w:rtl/>
        </w:rPr>
        <w:t xml:space="preserve">  –</w:t>
      </w:r>
      <w:proofErr w:type="gramEnd"/>
      <w:r w:rsidRPr="00732E25">
        <w:rPr>
          <w:rFonts w:ascii="Arial" w:eastAsia="Arial" w:hAnsi="Arial" w:cs="Arial"/>
          <w:rtl/>
        </w:rPr>
        <w:t xml:space="preserve"> הלוגיקה של המערכת</w:t>
      </w:r>
      <w:r w:rsidRPr="00732E25">
        <w:rPr>
          <w:rFonts w:ascii="Calibri" w:eastAsia="Calibri" w:hAnsi="Calibri" w:cs="Calibri"/>
          <w:rtl/>
        </w:rPr>
        <w:t>.</w:t>
      </w:r>
      <w:r w:rsidRPr="00732E25">
        <w:rPr>
          <w:rFonts w:ascii="Arial" w:eastAsia="Arial" w:hAnsi="Arial" w:cs="Arial"/>
          <w:rtl/>
        </w:rPr>
        <w:t xml:space="preserve"> </w:t>
      </w:r>
    </w:p>
    <w:p w14:paraId="470BB068" w14:textId="0F47DC1A" w:rsidR="00F836FA" w:rsidRPr="00732E25" w:rsidRDefault="00F836FA" w:rsidP="00793990">
      <w:pPr>
        <w:spacing w:after="155" w:line="268" w:lineRule="auto"/>
        <w:ind w:left="1" w:right="1397" w:hanging="1"/>
      </w:pPr>
      <w:r w:rsidRPr="00732E25">
        <w:rPr>
          <w:rFonts w:ascii="Calibri" w:eastAsia="Calibri" w:hAnsi="Calibri" w:cs="Calibri"/>
        </w:rPr>
        <w:t>DAL</w:t>
      </w:r>
      <w:r w:rsidR="00732E25">
        <w:rPr>
          <w:rFonts w:ascii="Calibri" w:eastAsia="Calibri" w:hAnsi="Calibri" w:cs="Calibri"/>
        </w:rPr>
        <w:t xml:space="preserve">       </w:t>
      </w:r>
      <w:r w:rsidRPr="00732E25">
        <w:rPr>
          <w:rFonts w:ascii="Arial" w:eastAsia="Arial" w:hAnsi="Arial" w:cs="Arial"/>
          <w:rtl/>
        </w:rPr>
        <w:t xml:space="preserve"> – מכיל את הפונקציונאליות הנדרשת לכל התקשורת </w:t>
      </w:r>
      <w:proofErr w:type="gramStart"/>
      <w:r w:rsidRPr="00732E25">
        <w:rPr>
          <w:rFonts w:ascii="Arial" w:eastAsia="Arial" w:hAnsi="Arial" w:cs="Arial"/>
          <w:rtl/>
        </w:rPr>
        <w:t>עם  ה</w:t>
      </w:r>
      <w:proofErr w:type="gramEnd"/>
      <w:r w:rsidRPr="00732E25">
        <w:rPr>
          <w:rFonts w:ascii="Calibri" w:eastAsia="Calibri" w:hAnsi="Calibri" w:cs="Calibri"/>
        </w:rPr>
        <w:t>Data Base</w:t>
      </w:r>
      <w:r w:rsidRPr="00732E25">
        <w:rPr>
          <w:rFonts w:ascii="Arial" w:eastAsia="Arial" w:hAnsi="Arial" w:cs="Arial"/>
          <w:rtl/>
        </w:rPr>
        <w:t xml:space="preserve">.  </w:t>
      </w:r>
    </w:p>
    <w:p w14:paraId="267B647E" w14:textId="08979D50" w:rsidR="00F836FA" w:rsidRPr="00732E25" w:rsidRDefault="00F836FA" w:rsidP="00793990">
      <w:pPr>
        <w:spacing w:after="155" w:line="268" w:lineRule="auto"/>
        <w:ind w:left="1" w:right="622" w:hanging="1"/>
      </w:pPr>
      <w:r w:rsidRPr="00732E25">
        <w:rPr>
          <w:rFonts w:ascii="Calibri" w:eastAsia="Calibri" w:hAnsi="Calibri" w:cs="Calibri"/>
        </w:rPr>
        <w:t>Models</w:t>
      </w:r>
      <w:r w:rsidR="00732E25">
        <w:rPr>
          <w:rFonts w:ascii="Calibri" w:eastAsia="Calibri" w:hAnsi="Calibri" w:cs="Calibri"/>
        </w:rPr>
        <w:t xml:space="preserve">      </w:t>
      </w:r>
      <w:r w:rsidRPr="00732E25">
        <w:rPr>
          <w:rFonts w:ascii="Arial" w:eastAsia="Arial" w:hAnsi="Arial" w:cs="Arial"/>
          <w:rtl/>
        </w:rPr>
        <w:t xml:space="preserve"> – מכילה מחלקות המתארות את הנתונים ובמבנה זה מעבירים את הנתונים בין</w:t>
      </w:r>
      <w:r w:rsidR="00732E25">
        <w:rPr>
          <w:rFonts w:ascii="Arial" w:eastAsia="Arial" w:hAnsi="Arial" w:cs="Arial" w:hint="cs"/>
          <w:rtl/>
        </w:rPr>
        <w:t xml:space="preserve">                                              </w:t>
      </w:r>
      <w:r w:rsidR="00732E25" w:rsidRPr="00732E25">
        <w:rPr>
          <w:rFonts w:hint="cs"/>
          <w:color w:val="FFFFFF"/>
          <w:rtl/>
        </w:rPr>
        <w:t xml:space="preserve">ל </w:t>
      </w:r>
      <w:r w:rsidR="00732E25" w:rsidRPr="00732E25">
        <w:rPr>
          <w:rFonts w:ascii="Arial" w:eastAsia="Arial" w:hAnsi="Arial" w:cs="Arial" w:hint="cs"/>
          <w:color w:val="F8F8F8"/>
          <w:rtl/>
        </w:rPr>
        <w:t xml:space="preserve">    </w:t>
      </w:r>
      <w:r w:rsidR="00732E25">
        <w:rPr>
          <w:rFonts w:ascii="Arial" w:eastAsia="Arial" w:hAnsi="Arial" w:cs="Arial" w:hint="cs"/>
          <w:rtl/>
        </w:rPr>
        <w:t xml:space="preserve">השכבות.                            </w:t>
      </w:r>
    </w:p>
    <w:p w14:paraId="66CB0006" w14:textId="77777777" w:rsidR="00F836FA" w:rsidRPr="00732E25" w:rsidRDefault="00F836FA" w:rsidP="00793990">
      <w:pPr>
        <w:spacing w:after="155" w:line="268" w:lineRule="auto"/>
        <w:ind w:left="421" w:right="11" w:hanging="1"/>
      </w:pPr>
      <w:r w:rsidRPr="00732E25">
        <w:rPr>
          <w:rFonts w:ascii="Arial" w:eastAsia="Arial" w:hAnsi="Arial" w:cs="Arial"/>
          <w:rtl/>
        </w:rPr>
        <w:t>מטרת שכבה זו היא למנוע תלות של שכבת ה</w:t>
      </w:r>
      <w:r w:rsidRPr="00732E25">
        <w:rPr>
          <w:rFonts w:ascii="Calibri" w:eastAsia="Calibri" w:hAnsi="Calibri" w:cs="Calibri"/>
        </w:rPr>
        <w:t xml:space="preserve">BL </w:t>
      </w:r>
      <w:r w:rsidRPr="00732E25">
        <w:rPr>
          <w:rFonts w:ascii="Calibri" w:eastAsia="Calibri" w:hAnsi="Calibri" w:cs="Calibri"/>
          <w:rtl/>
        </w:rPr>
        <w:t xml:space="preserve"> </w:t>
      </w:r>
      <w:r w:rsidRPr="00732E25">
        <w:rPr>
          <w:rFonts w:ascii="Arial" w:eastAsia="Arial" w:hAnsi="Arial" w:cs="Arial"/>
          <w:rtl/>
        </w:rPr>
        <w:t>במבנה בסיס הנתונים. שכבת ה</w:t>
      </w:r>
      <w:r w:rsidRPr="00732E25">
        <w:rPr>
          <w:rFonts w:ascii="Calibri" w:eastAsia="Calibri" w:hAnsi="Calibri" w:cs="Calibri"/>
        </w:rPr>
        <w:t xml:space="preserve">BL </w:t>
      </w:r>
      <w:r w:rsidRPr="00732E25">
        <w:rPr>
          <w:rFonts w:ascii="Arial" w:eastAsia="Arial" w:hAnsi="Arial" w:cs="Arial"/>
          <w:rtl/>
        </w:rPr>
        <w:t xml:space="preserve">  מכילה פונקציות המרה מטיפוס הנתונים של בסיס הנתונים לטיפוס הנתונים של שכבת ה</w:t>
      </w:r>
      <w:r w:rsidRPr="00732E25">
        <w:rPr>
          <w:rFonts w:ascii="Calibri" w:eastAsia="Calibri" w:hAnsi="Calibri" w:cs="Calibri"/>
        </w:rPr>
        <w:t>Models</w:t>
      </w:r>
      <w:r w:rsidRPr="00732E25">
        <w:rPr>
          <w:rFonts w:ascii="Arial" w:eastAsia="Arial" w:hAnsi="Arial" w:cs="Arial"/>
          <w:rtl/>
        </w:rPr>
        <w:t xml:space="preserve">   ולהיפך,   וכך מיוצגים הנתונים בכל הפרויקט</w:t>
      </w:r>
      <w:r w:rsidRPr="00732E25">
        <w:rPr>
          <w:rFonts w:ascii="Calibri" w:eastAsia="Calibri" w:hAnsi="Calibri" w:cs="Calibri"/>
          <w:rtl/>
        </w:rPr>
        <w:t>.</w:t>
      </w:r>
      <w:r w:rsidRPr="00732E25">
        <w:rPr>
          <w:rFonts w:ascii="Arial" w:eastAsia="Arial" w:hAnsi="Arial" w:cs="Arial"/>
          <w:rtl/>
        </w:rPr>
        <w:t xml:space="preserve"> </w:t>
      </w:r>
    </w:p>
    <w:p w14:paraId="56F7B7A9" w14:textId="77777777" w:rsidR="00F836FA" w:rsidRPr="00732E25" w:rsidRDefault="00F836FA" w:rsidP="00793990">
      <w:pPr>
        <w:ind w:left="360"/>
      </w:pPr>
    </w:p>
    <w:p w14:paraId="004A77D3" w14:textId="63904091" w:rsidR="0040191B" w:rsidRPr="00855655" w:rsidRDefault="009647EA" w:rsidP="009647EA">
      <w:pPr>
        <w:pStyle w:val="2"/>
        <w:rPr>
          <w:color w:val="C00000"/>
          <w:rtl/>
        </w:rPr>
      </w:pPr>
      <w:bookmarkStart w:id="19" w:name="_Toc102417050"/>
      <w:r>
        <w:rPr>
          <w:rFonts w:hint="cs"/>
          <w:color w:val="C00000"/>
          <w:rtl/>
        </w:rPr>
        <w:t>11.2.</w:t>
      </w:r>
      <w:r w:rsidR="0040191B" w:rsidRPr="00855655">
        <w:rPr>
          <w:rFonts w:hint="cs"/>
          <w:color w:val="C00000"/>
          <w:rtl/>
        </w:rPr>
        <w:t xml:space="preserve">תיאור הרכיבים </w:t>
      </w:r>
      <w:bookmarkEnd w:id="19"/>
      <w:r w:rsidRPr="00855655">
        <w:rPr>
          <w:rFonts w:hint="cs"/>
          <w:color w:val="C00000"/>
          <w:rtl/>
        </w:rPr>
        <w:t>בפתרון</w:t>
      </w:r>
      <w:r w:rsidR="00855655" w:rsidRPr="00855655">
        <w:rPr>
          <w:rFonts w:hint="cs"/>
          <w:color w:val="C00000"/>
          <w:rtl/>
        </w:rPr>
        <w:t>.</w:t>
      </w:r>
    </w:p>
    <w:p w14:paraId="66689BD1" w14:textId="77777777" w:rsidR="00F836FA" w:rsidRPr="00732E25" w:rsidRDefault="00F836FA" w:rsidP="00793990">
      <w:pPr>
        <w:spacing w:after="294" w:line="265" w:lineRule="auto"/>
        <w:ind w:left="423" w:right="179" w:hanging="10"/>
      </w:pPr>
      <w:r w:rsidRPr="00732E25">
        <w:rPr>
          <w:rFonts w:ascii="Arial" w:eastAsia="Arial" w:hAnsi="Arial" w:cs="Arial"/>
          <w:rtl/>
        </w:rPr>
        <w:t>הפרויקט מחולק ל-</w:t>
      </w:r>
      <w:r w:rsidRPr="00732E25">
        <w:rPr>
          <w:rFonts w:ascii="Arial" w:eastAsia="Arial" w:hAnsi="Arial" w:cs="Arial"/>
        </w:rPr>
        <w:t>2</w:t>
      </w:r>
      <w:r w:rsidRPr="00732E25">
        <w:rPr>
          <w:rFonts w:ascii="Arial" w:eastAsia="Arial" w:hAnsi="Arial" w:cs="Arial"/>
          <w:rtl/>
        </w:rPr>
        <w:t xml:space="preserve"> חלקים: </w:t>
      </w:r>
      <w:r w:rsidRPr="00732E25">
        <w:rPr>
          <w:rFonts w:ascii="Calibri" w:eastAsia="Calibri" w:hAnsi="Calibri" w:cs="Calibri"/>
          <w:rtl/>
        </w:rPr>
        <w:t xml:space="preserve"> </w:t>
      </w:r>
    </w:p>
    <w:p w14:paraId="562E8DF3" w14:textId="77777777" w:rsidR="00F836FA" w:rsidRPr="00732E25" w:rsidRDefault="00F836FA" w:rsidP="00793990">
      <w:pPr>
        <w:numPr>
          <w:ilvl w:val="2"/>
          <w:numId w:val="24"/>
        </w:numPr>
        <w:spacing w:after="45" w:line="265" w:lineRule="auto"/>
        <w:ind w:right="179" w:hanging="361"/>
      </w:pPr>
      <w:r w:rsidRPr="00732E25">
        <w:rPr>
          <w:rFonts w:ascii="Arial" w:eastAsia="Arial" w:hAnsi="Arial" w:cs="Arial"/>
          <w:rtl/>
        </w:rPr>
        <w:t xml:space="preserve">צד שרת - הנכתב בשפת </w:t>
      </w:r>
      <w:r w:rsidRPr="00732E25">
        <w:rPr>
          <w:rFonts w:ascii="Calibri" w:eastAsia="Calibri" w:hAnsi="Calibri" w:cs="Calibri"/>
          <w:rtl/>
        </w:rPr>
        <w:t>#</w:t>
      </w:r>
      <w:r w:rsidRPr="00732E25">
        <w:rPr>
          <w:rFonts w:ascii="Calibri" w:eastAsia="Calibri" w:hAnsi="Calibri" w:cs="Calibri"/>
        </w:rPr>
        <w:t>C</w:t>
      </w:r>
      <w:r w:rsidRPr="00732E25">
        <w:rPr>
          <w:rFonts w:ascii="Arial" w:eastAsia="Arial" w:hAnsi="Arial" w:cs="Arial"/>
          <w:rtl/>
        </w:rPr>
        <w:t xml:space="preserve"> ובטכנולוגיית </w:t>
      </w:r>
      <w:r w:rsidRPr="00732E25">
        <w:rPr>
          <w:rFonts w:ascii="Calibri" w:eastAsia="Calibri" w:hAnsi="Calibri" w:cs="Calibri"/>
        </w:rPr>
        <w:t>WebApi</w:t>
      </w:r>
      <w:r w:rsidRPr="00732E25">
        <w:rPr>
          <w:rFonts w:ascii="Arial" w:eastAsia="Arial" w:hAnsi="Arial" w:cs="Arial"/>
          <w:rtl/>
        </w:rPr>
        <w:t xml:space="preserve">. </w:t>
      </w:r>
      <w:r w:rsidRPr="00732E25">
        <w:rPr>
          <w:rFonts w:ascii="Calibri" w:eastAsia="Calibri" w:hAnsi="Calibri" w:cs="Calibri"/>
          <w:rtl/>
        </w:rPr>
        <w:t xml:space="preserve"> </w:t>
      </w:r>
    </w:p>
    <w:p w14:paraId="530878C5" w14:textId="77777777" w:rsidR="00F836FA" w:rsidRPr="00732E25" w:rsidRDefault="00F836FA" w:rsidP="00793990">
      <w:pPr>
        <w:numPr>
          <w:ilvl w:val="2"/>
          <w:numId w:val="24"/>
        </w:numPr>
        <w:spacing w:after="173" w:line="265" w:lineRule="auto"/>
        <w:ind w:right="179" w:hanging="361"/>
      </w:pPr>
      <w:r w:rsidRPr="00732E25">
        <w:rPr>
          <w:rFonts w:ascii="Arial" w:eastAsia="Arial" w:hAnsi="Arial" w:cs="Arial"/>
          <w:rtl/>
        </w:rPr>
        <w:t xml:space="preserve">צד לקוח - נכתב בשפת </w:t>
      </w:r>
      <w:r w:rsidRPr="00732E25">
        <w:rPr>
          <w:rFonts w:ascii="Calibri" w:eastAsia="Calibri" w:hAnsi="Calibri" w:cs="Calibri"/>
        </w:rPr>
        <w:t>Angular</w:t>
      </w:r>
      <w:r w:rsidRPr="00732E25">
        <w:rPr>
          <w:rFonts w:ascii="Arial" w:eastAsia="Arial" w:hAnsi="Arial" w:cs="Arial"/>
          <w:rtl/>
        </w:rPr>
        <w:t xml:space="preserve"> ובטכנולוגיית </w:t>
      </w:r>
      <w:r w:rsidRPr="00732E25">
        <w:rPr>
          <w:rFonts w:ascii="Calibri" w:eastAsia="Calibri" w:hAnsi="Calibri" w:cs="Calibri"/>
        </w:rPr>
        <w:t>Html, TypeScript</w:t>
      </w:r>
      <w:r w:rsidRPr="00732E25">
        <w:rPr>
          <w:rFonts w:ascii="Arial" w:eastAsia="Arial" w:hAnsi="Arial" w:cs="Arial"/>
          <w:rtl/>
        </w:rPr>
        <w:t xml:space="preserve">. </w:t>
      </w:r>
      <w:r w:rsidRPr="00732E25">
        <w:rPr>
          <w:rFonts w:ascii="Calibri" w:eastAsia="Calibri" w:hAnsi="Calibri" w:cs="Calibri"/>
          <w:rtl/>
        </w:rPr>
        <w:t xml:space="preserve"> </w:t>
      </w:r>
    </w:p>
    <w:p w14:paraId="070E0113" w14:textId="77777777" w:rsidR="00F836FA" w:rsidRPr="00732E25" w:rsidRDefault="00F836FA" w:rsidP="00793990">
      <w:pPr>
        <w:spacing w:after="155" w:line="268" w:lineRule="auto"/>
        <w:ind w:left="250" w:right="11" w:hanging="1"/>
        <w:rPr>
          <w:rtl/>
        </w:rPr>
      </w:pPr>
      <w:r w:rsidRPr="00732E25">
        <w:rPr>
          <w:rFonts w:ascii="Arial" w:eastAsia="Arial" w:hAnsi="Arial" w:cs="Arial"/>
          <w:rtl/>
        </w:rPr>
        <w:t>בחרתי לכתוב צד לקוח ב -  אנגולר שהינה שפה מתקדמת ועדכנית בעלת מאפייני</w:t>
      </w:r>
      <w:r w:rsidRPr="00732E25">
        <w:rPr>
          <w:rFonts w:ascii="Calibri" w:eastAsia="Calibri" w:hAnsi="Calibri" w:cs="Calibri"/>
        </w:rPr>
        <w:t xml:space="preserve">Angular8 </w:t>
      </w:r>
      <w:r w:rsidRPr="00732E25">
        <w:rPr>
          <w:rFonts w:ascii="Calibri" w:eastAsia="Calibri" w:hAnsi="Calibri" w:cs="Calibri"/>
          <w:rtl/>
        </w:rPr>
        <w:t xml:space="preserve"> </w:t>
      </w:r>
      <w:r w:rsidRPr="00732E25">
        <w:rPr>
          <w:rFonts w:ascii="Arial" w:eastAsia="Arial" w:hAnsi="Arial" w:cs="Arial"/>
          <w:rtl/>
        </w:rPr>
        <w:t xml:space="preserve">חדשניים ופונקציונאלית ביות ר.  </w:t>
      </w:r>
    </w:p>
    <w:p w14:paraId="3F4BF1C5" w14:textId="77777777" w:rsidR="00F836FA" w:rsidRPr="00732E25" w:rsidRDefault="00F836FA" w:rsidP="00793990">
      <w:pPr>
        <w:spacing w:after="155" w:line="268" w:lineRule="auto"/>
        <w:ind w:left="421" w:right="11" w:hanging="1"/>
      </w:pPr>
      <w:r w:rsidRPr="00732E25">
        <w:rPr>
          <w:rFonts w:ascii="Arial" w:eastAsia="Arial" w:hAnsi="Arial" w:cs="Arial"/>
          <w:rtl/>
        </w:rPr>
        <w:t>אנגולר הינה סביבת עבודה שפותחה על ידי גוגל.  מאפשרת לפתח אפליקציות</w:t>
      </w:r>
      <w:r w:rsidRPr="00732E25">
        <w:rPr>
          <w:rFonts w:ascii="Calibri" w:eastAsia="Calibri" w:hAnsi="Calibri" w:cs="Calibri"/>
        </w:rPr>
        <w:t xml:space="preserve">Framework </w:t>
      </w:r>
      <w:r w:rsidRPr="00732E25">
        <w:rPr>
          <w:rFonts w:ascii="Calibri" w:eastAsia="Calibri" w:hAnsi="Calibri" w:cs="Calibri"/>
          <w:rtl/>
        </w:rPr>
        <w:t xml:space="preserve"> </w:t>
      </w:r>
      <w:r w:rsidRPr="00732E25">
        <w:rPr>
          <w:rFonts w:ascii="Arial" w:eastAsia="Arial" w:hAnsi="Arial" w:cs="Arial"/>
          <w:rtl/>
        </w:rPr>
        <w:t>אינטרנט בקלות ומהירות.  במקור היא באה לתת מענה לבניי ת</w:t>
      </w:r>
      <w:r w:rsidRPr="00732E25">
        <w:rPr>
          <w:rFonts w:ascii="Calibri" w:eastAsia="Calibri" w:hAnsi="Calibri" w:cs="Calibri"/>
        </w:rPr>
        <w:t xml:space="preserve">Applications Page Single </w:t>
      </w:r>
      <w:r w:rsidRPr="00732E25">
        <w:rPr>
          <w:rFonts w:ascii="Calibri" w:eastAsia="Calibri" w:hAnsi="Calibri" w:cs="Calibri"/>
          <w:rtl/>
        </w:rPr>
        <w:t xml:space="preserve"> </w:t>
      </w:r>
      <w:r w:rsidRPr="00732E25">
        <w:rPr>
          <w:rFonts w:ascii="Arial" w:eastAsia="Arial" w:hAnsi="Arial" w:cs="Arial"/>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732E25">
        <w:rPr>
          <w:rFonts w:ascii="Calibri" w:eastAsia="Calibri" w:hAnsi="Calibri" w:cs="Calibri"/>
          <w:rtl/>
        </w:rPr>
        <w:t xml:space="preserve">. </w:t>
      </w:r>
    </w:p>
    <w:p w14:paraId="5F86F16D" w14:textId="4B9F8169" w:rsidR="00F836FA" w:rsidRPr="00732E25" w:rsidRDefault="00F836FA" w:rsidP="00793990">
      <w:pPr>
        <w:spacing w:after="5" w:line="268" w:lineRule="auto"/>
        <w:ind w:left="367" w:right="11" w:hanging="1"/>
      </w:pPr>
      <w:r w:rsidRPr="00732E25">
        <w:rPr>
          <w:rFonts w:ascii="Arial" w:eastAsia="Arial" w:hAnsi="Arial" w:cs="Arial"/>
          <w:rtl/>
        </w:rPr>
        <w:t>צד שרת בחרתי לכתוב ב</w:t>
      </w:r>
      <w:r w:rsidRPr="00732E25">
        <w:rPr>
          <w:rFonts w:ascii="Calibri" w:eastAsia="Calibri" w:hAnsi="Calibri" w:cs="Calibri"/>
        </w:rPr>
        <w:t xml:space="preserve">C# </w:t>
      </w:r>
      <w:r w:rsidRPr="00732E25">
        <w:rPr>
          <w:rFonts w:ascii="Arial" w:eastAsia="Arial" w:hAnsi="Arial" w:cs="Arial"/>
        </w:rPr>
        <w:t>.</w:t>
      </w:r>
      <w:r w:rsidRPr="00732E25">
        <w:rPr>
          <w:rFonts w:ascii="Calibri" w:eastAsia="Calibri" w:hAnsi="Calibri" w:cs="Calibri"/>
        </w:rPr>
        <w:t>C#</w:t>
      </w:r>
      <w:r w:rsidRPr="00732E25">
        <w:rPr>
          <w:rFonts w:ascii="Arial" w:eastAsia="Arial" w:hAnsi="Arial" w:cs="Arial"/>
          <w:rtl/>
        </w:rPr>
        <w:t xml:space="preserve">  היא שפת תכנות עילית מרוב ת-פרדיגמות,   מונחית עצמים בעיקרה המשלבת רעיונו ת כמו טיפו</w:t>
      </w:r>
      <w:r w:rsidR="00855655">
        <w:rPr>
          <w:rFonts w:ascii="Arial" w:eastAsia="Arial" w:hAnsi="Arial" w:cs="Arial"/>
          <w:rtl/>
        </w:rPr>
        <w:t>סיות חזקה, אימפרטיביות, הצהרתיות, פונקציונאליו</w:t>
      </w:r>
      <w:r w:rsidRPr="00732E25">
        <w:rPr>
          <w:rFonts w:ascii="Arial" w:eastAsia="Arial" w:hAnsi="Arial" w:cs="Arial"/>
          <w:rtl/>
        </w:rPr>
        <w:t>ת פרוצדוראליות וגנריות</w:t>
      </w:r>
      <w:r w:rsidRPr="00732E25">
        <w:rPr>
          <w:rFonts w:ascii="Calibri" w:eastAsia="Calibri" w:hAnsi="Calibri" w:cs="Calibri"/>
          <w:rtl/>
        </w:rPr>
        <w:t xml:space="preserve"> .</w:t>
      </w:r>
    </w:p>
    <w:p w14:paraId="56E8BACA" w14:textId="6C28673A" w:rsidR="00F836FA" w:rsidRPr="00732E25" w:rsidRDefault="00F836FA" w:rsidP="00793990">
      <w:pPr>
        <w:spacing w:after="155" w:line="268" w:lineRule="auto"/>
        <w:ind w:left="228" w:right="11" w:hanging="1"/>
      </w:pPr>
      <w:r w:rsidRPr="00732E25">
        <w:rPr>
          <w:rFonts w:ascii="Calibri" w:eastAsia="Calibri" w:hAnsi="Calibri" w:cs="Calibri"/>
        </w:rPr>
        <w:t>C</w:t>
      </w:r>
      <w:r w:rsidR="00855655">
        <w:rPr>
          <w:rFonts w:ascii="Arial" w:eastAsia="Arial" w:hAnsi="Arial" w:cs="Arial"/>
          <w:rtl/>
        </w:rPr>
        <w:t># היא שפה מעניינ</w:t>
      </w:r>
      <w:r w:rsidRPr="00732E25">
        <w:rPr>
          <w:rFonts w:ascii="Arial" w:eastAsia="Arial" w:hAnsi="Arial" w:cs="Arial"/>
          <w:rtl/>
        </w:rPr>
        <w:t>ת, נוחה ומלאה פונקציונאליות למתכנת. שימוש בשפה זו נפוץ כיום , וכתוצאה מכך, ניתן היה למ</w:t>
      </w:r>
      <w:r w:rsidR="00855655">
        <w:rPr>
          <w:rFonts w:ascii="Arial" w:eastAsia="Arial" w:hAnsi="Arial" w:cs="Arial"/>
          <w:rtl/>
        </w:rPr>
        <w:t>צוא בה קודים שונים שנדרשו לפיתו</w:t>
      </w:r>
      <w:r w:rsidRPr="00732E25">
        <w:rPr>
          <w:rFonts w:ascii="Arial" w:eastAsia="Arial" w:hAnsi="Arial" w:cs="Arial"/>
          <w:rtl/>
        </w:rPr>
        <w:t xml:space="preserve">ח.  </w:t>
      </w:r>
    </w:p>
    <w:p w14:paraId="3952A935" w14:textId="77777777" w:rsidR="00F836FA" w:rsidRPr="00732E25" w:rsidRDefault="00F836FA" w:rsidP="00793990">
      <w:pPr>
        <w:spacing w:after="155" w:line="268" w:lineRule="auto"/>
        <w:ind w:left="1" w:right="1053" w:hanging="1"/>
      </w:pPr>
      <w:r w:rsidRPr="00732E25">
        <w:rPr>
          <w:rFonts w:ascii="Arial" w:eastAsia="Arial" w:hAnsi="Arial" w:cs="Arial"/>
          <w:rtl/>
        </w:rPr>
        <w:t xml:space="preserve">בנוסף ,בחרתי להשתמש ב - </w:t>
      </w:r>
      <w:r w:rsidRPr="00732E25">
        <w:rPr>
          <w:rFonts w:ascii="Calibri" w:eastAsia="Calibri" w:hAnsi="Calibri" w:cs="Calibri"/>
        </w:rPr>
        <w:t>EntityFramework</w:t>
      </w:r>
      <w:r w:rsidRPr="00732E25">
        <w:rPr>
          <w:rFonts w:ascii="Arial" w:eastAsia="Arial" w:hAnsi="Arial" w:cs="Arial"/>
          <w:rtl/>
        </w:rPr>
        <w:t xml:space="preserve"> טכנולוגית עבודה מתקדמת של מיקרוסופט.                     </w:t>
      </w:r>
    </w:p>
    <w:p w14:paraId="7C3FE5E0" w14:textId="77777777" w:rsidR="009647EA" w:rsidRDefault="00F836FA" w:rsidP="00793990">
      <w:pPr>
        <w:spacing w:after="155" w:line="268" w:lineRule="auto"/>
        <w:ind w:left="217" w:right="11" w:hanging="1"/>
        <w:rPr>
          <w:rFonts w:ascii="Arial" w:eastAsia="Arial" w:hAnsi="Arial" w:cs="Arial"/>
          <w:rtl/>
        </w:rPr>
      </w:pPr>
      <w:r w:rsidRPr="00732E25">
        <w:rPr>
          <w:rFonts w:ascii="Arial" w:eastAsia="Arial" w:hAnsi="Arial" w:cs="Arial"/>
          <w:rtl/>
        </w:rPr>
        <w:t>ה</w:t>
      </w:r>
      <w:r w:rsidRPr="00732E25">
        <w:rPr>
          <w:rFonts w:ascii="Calibri" w:eastAsia="Calibri" w:hAnsi="Calibri" w:cs="Calibri"/>
        </w:rPr>
        <w:t xml:space="preserve">EntityFramework </w:t>
      </w:r>
      <w:r w:rsidRPr="00732E25">
        <w:rPr>
          <w:rFonts w:ascii="Calibri" w:eastAsia="Calibri" w:hAnsi="Calibri" w:cs="Calibri"/>
          <w:rtl/>
        </w:rPr>
        <w:t xml:space="preserve"> </w:t>
      </w:r>
      <w:r w:rsidRPr="00732E25">
        <w:rPr>
          <w:rFonts w:ascii="Arial" w:eastAsia="Arial" w:hAnsi="Arial" w:cs="Arial"/>
          <w:rtl/>
        </w:rPr>
        <w:t>מאפשר לטעון את הנתונים מה</w:t>
      </w:r>
      <w:r w:rsidRPr="00732E25">
        <w:rPr>
          <w:rFonts w:ascii="Calibri" w:eastAsia="Calibri" w:hAnsi="Calibri" w:cs="Calibri"/>
        </w:rPr>
        <w:t xml:space="preserve">DB </w:t>
      </w:r>
      <w:r w:rsidRPr="00732E25">
        <w:rPr>
          <w:rFonts w:ascii="Calibri" w:eastAsia="Calibri" w:hAnsi="Calibri" w:cs="Calibri"/>
          <w:rtl/>
        </w:rPr>
        <w:t>-</w:t>
      </w:r>
      <w:r w:rsidRPr="00732E25">
        <w:rPr>
          <w:rFonts w:ascii="Arial" w:eastAsia="Arial" w:hAnsi="Arial" w:cs="Arial"/>
          <w:rtl/>
        </w:rPr>
        <w:t>ולעשות להם השמה בצורה ישירה ואוטומטית לתוך אובייקטים בקוד הממפים את מאגר הנתונים בצורה מידי ת.</w:t>
      </w:r>
    </w:p>
    <w:p w14:paraId="2643DEB3" w14:textId="77777777" w:rsidR="009647EA" w:rsidRPr="00732E25" w:rsidRDefault="00F836FA" w:rsidP="009647EA">
      <w:pPr>
        <w:bidi w:val="0"/>
        <w:spacing w:after="162" w:line="265" w:lineRule="auto"/>
        <w:ind w:left="10" w:right="418" w:hanging="10"/>
      </w:pPr>
      <w:r w:rsidRPr="00732E25">
        <w:rPr>
          <w:rFonts w:ascii="Arial" w:eastAsia="Arial" w:hAnsi="Arial" w:cs="Arial"/>
          <w:rtl/>
        </w:rPr>
        <w:t xml:space="preserve">  </w:t>
      </w:r>
      <w:r w:rsidR="009647EA" w:rsidRPr="00732E25">
        <w:rPr>
          <w:rFonts w:ascii="Calibri" w:eastAsia="Calibri" w:hAnsi="Calibri" w:cs="Calibri"/>
        </w:rPr>
        <w:t xml:space="preserve"> .</w:t>
      </w:r>
      <w:proofErr w:type="spellStart"/>
      <w:r w:rsidR="009647EA" w:rsidRPr="00732E25">
        <w:rPr>
          <w:rFonts w:ascii="Calibri" w:eastAsia="Calibri" w:hAnsi="Calibri" w:cs="Calibri"/>
        </w:rPr>
        <w:t>Sql</w:t>
      </w:r>
      <w:proofErr w:type="spellEnd"/>
      <w:r w:rsidR="009647EA" w:rsidRPr="00732E25">
        <w:rPr>
          <w:rFonts w:ascii="Calibri" w:eastAsia="Calibri" w:hAnsi="Calibri" w:cs="Calibri"/>
        </w:rPr>
        <w:t xml:space="preserve"> Server</w:t>
      </w:r>
      <w:r w:rsidR="009647EA" w:rsidRPr="00732E25">
        <w:rPr>
          <w:rFonts w:ascii="Arial" w:eastAsia="Arial" w:hAnsi="Arial" w:cs="Arial"/>
        </w:rPr>
        <w:t xml:space="preserve"> </w:t>
      </w:r>
      <w:r w:rsidR="009647EA" w:rsidRPr="00732E25">
        <w:rPr>
          <w:rFonts w:ascii="Arial" w:eastAsia="Arial" w:hAnsi="Arial" w:cs="Arial"/>
          <w:rtl/>
        </w:rPr>
        <w:t>שנכתב בשפת</w:t>
      </w:r>
      <w:r w:rsidR="009647EA" w:rsidRPr="00732E25">
        <w:rPr>
          <w:rFonts w:ascii="Arial" w:eastAsia="Arial" w:hAnsi="Arial" w:cs="Arial"/>
        </w:rPr>
        <w:t xml:space="preserve"> </w:t>
      </w:r>
      <w:r w:rsidR="009647EA" w:rsidRPr="00732E25">
        <w:rPr>
          <w:rFonts w:ascii="Calibri" w:eastAsia="Calibri" w:hAnsi="Calibri" w:cs="Calibri"/>
        </w:rPr>
        <w:t>Database</w:t>
      </w:r>
      <w:r w:rsidR="009647EA" w:rsidRPr="00732E25">
        <w:rPr>
          <w:rFonts w:ascii="Arial" w:eastAsia="Arial" w:hAnsi="Arial" w:cs="Arial"/>
          <w:rtl/>
        </w:rPr>
        <w:t>קורא נתונים מ ה</w:t>
      </w:r>
      <w:r w:rsidR="009647EA" w:rsidRPr="00732E25">
        <w:rPr>
          <w:rFonts w:ascii="Calibri" w:eastAsia="Calibri" w:hAnsi="Calibri" w:cs="Calibri"/>
        </w:rPr>
        <w:t xml:space="preserve"> EntityFramework</w:t>
      </w:r>
      <w:r w:rsidR="009647EA" w:rsidRPr="00732E25">
        <w:rPr>
          <w:rFonts w:ascii="Arial" w:eastAsia="Arial" w:hAnsi="Arial" w:cs="Arial"/>
          <w:rtl/>
        </w:rPr>
        <w:t>ה</w:t>
      </w:r>
    </w:p>
    <w:p w14:paraId="33321738" w14:textId="3A62C713" w:rsidR="00F836FA" w:rsidRPr="009647EA" w:rsidRDefault="00F836FA" w:rsidP="009647EA">
      <w:pPr>
        <w:spacing w:after="155" w:line="268" w:lineRule="auto"/>
        <w:ind w:right="11"/>
      </w:pPr>
    </w:p>
    <w:p w14:paraId="02CBFAFE" w14:textId="5D5D3CC5" w:rsidR="00F836FA" w:rsidRDefault="00F836FA" w:rsidP="00162F34">
      <w:pPr>
        <w:spacing w:after="155" w:line="268" w:lineRule="auto"/>
        <w:ind w:left="421" w:right="11" w:hanging="1"/>
        <w:rPr>
          <w:rtl/>
        </w:rPr>
      </w:pPr>
      <w:r w:rsidRPr="00732E25">
        <w:rPr>
          <w:rFonts w:ascii="Arial" w:eastAsia="Arial" w:hAnsi="Arial" w:cs="Arial"/>
          <w:rtl/>
        </w:rPr>
        <w:t>למסד הנתונים של  ה</w:t>
      </w:r>
      <w:r w:rsidRPr="00732E25">
        <w:rPr>
          <w:rFonts w:ascii="Calibri" w:eastAsia="Calibri" w:hAnsi="Calibri" w:cs="Calibri"/>
          <w:rtl/>
        </w:rPr>
        <w:t>-</w:t>
      </w:r>
      <w:r w:rsidRPr="00732E25">
        <w:rPr>
          <w:rFonts w:ascii="Calibri" w:eastAsia="Calibri" w:hAnsi="Calibri" w:cs="Calibri"/>
        </w:rPr>
        <w:t xml:space="preserve">SQL Server </w:t>
      </w:r>
      <w:r w:rsidRPr="00732E25">
        <w:rPr>
          <w:rFonts w:ascii="Calibri" w:eastAsia="Calibri" w:hAnsi="Calibri" w:cs="Calibri"/>
          <w:rtl/>
        </w:rPr>
        <w:t xml:space="preserve"> </w:t>
      </w:r>
      <w:r w:rsidRPr="00732E25">
        <w:rPr>
          <w:rFonts w:ascii="Arial" w:eastAsia="Arial" w:hAnsi="Arial" w:cs="Arial"/>
          <w:rtl/>
        </w:rPr>
        <w:t xml:space="preserve">יש כלים נרחבים לגיבוי כל המידע של המערכת ,כולל מערכת ההפעלה, חשבונות המשתמשים והרשאותיהם, הגדרות ההתקנים, </w:t>
      </w:r>
      <w:r w:rsidR="00855655" w:rsidRPr="00732E25">
        <w:rPr>
          <w:rFonts w:ascii="Arial" w:eastAsia="Arial" w:hAnsi="Arial" w:cs="Arial" w:hint="cs"/>
          <w:rtl/>
        </w:rPr>
        <w:t>תכניות</w:t>
      </w:r>
      <w:r w:rsidRPr="00732E25">
        <w:rPr>
          <w:rFonts w:ascii="Arial" w:eastAsia="Arial" w:hAnsi="Arial" w:cs="Arial"/>
          <w:rtl/>
        </w:rPr>
        <w:t xml:space="preserve"> וכן של שאר הרכיבים המסופקים עם השרת </w:t>
      </w:r>
      <w:r w:rsidR="00855655" w:rsidRPr="00732E25">
        <w:rPr>
          <w:rFonts w:ascii="Arial" w:eastAsia="Arial" w:hAnsi="Arial" w:cs="Arial" w:hint="cs"/>
          <w:rtl/>
        </w:rPr>
        <w:t>ואובייקט</w:t>
      </w:r>
      <w:r w:rsidR="00855655">
        <w:rPr>
          <w:rFonts w:ascii="Arial" w:eastAsia="Arial" w:hAnsi="Arial" w:cs="Arial" w:hint="cs"/>
          <w:rtl/>
        </w:rPr>
        <w:t>י</w:t>
      </w:r>
      <w:r w:rsidRPr="00732E25">
        <w:rPr>
          <w:rFonts w:ascii="Arial" w:eastAsia="Arial" w:hAnsi="Arial" w:cs="Arial"/>
          <w:rtl/>
        </w:rPr>
        <w:t xml:space="preserve"> המשתמש</w:t>
      </w:r>
      <w:r w:rsidRPr="00732E25">
        <w:rPr>
          <w:rFonts w:ascii="Calibri" w:eastAsia="Calibri" w:hAnsi="Calibri" w:cs="Calibri"/>
          <w:rtl/>
        </w:rPr>
        <w:t>.</w:t>
      </w:r>
      <w:r>
        <w:rPr>
          <w:rFonts w:ascii="Calibri" w:eastAsia="Calibri" w:hAnsi="Calibri" w:cs="Calibri"/>
          <w:rtl/>
        </w:rPr>
        <w:t xml:space="preserve"> </w:t>
      </w:r>
    </w:p>
    <w:p w14:paraId="7F1416E5" w14:textId="40BF3FBC" w:rsidR="00F836FA" w:rsidRPr="00F836FA" w:rsidRDefault="00F836FA" w:rsidP="00793990">
      <w:pPr>
        <w:spacing w:after="0"/>
        <w:ind w:left="1"/>
        <w:rPr>
          <w:rFonts w:ascii="Calibri" w:eastAsia="Calibri" w:hAnsi="Calibri" w:cs="Calibri"/>
          <w:i/>
          <w:iCs/>
          <w:color w:val="2E74B5"/>
          <w:sz w:val="20"/>
          <w:szCs w:val="20"/>
          <w:u w:val="single"/>
          <w:rtl/>
        </w:rPr>
      </w:pPr>
    </w:p>
    <w:p w14:paraId="29DE8F71" w14:textId="0F5A14A3" w:rsidR="00F836FA" w:rsidRPr="009647EA" w:rsidRDefault="00F836FA" w:rsidP="00793990">
      <w:pPr>
        <w:spacing w:after="0"/>
        <w:ind w:left="1"/>
        <w:rPr>
          <w:rFonts w:ascii="Calibri" w:eastAsia="Calibri" w:hAnsi="Calibri" w:cs="Calibri"/>
          <w:b/>
          <w:bCs/>
          <w:i/>
          <w:iCs/>
          <w:color w:val="DD3609"/>
          <w:sz w:val="28"/>
          <w:szCs w:val="28"/>
        </w:rPr>
      </w:pPr>
      <w:r w:rsidRPr="009647EA">
        <w:rPr>
          <w:rFonts w:ascii="Calibri" w:eastAsia="Calibri" w:hAnsi="Calibri" w:cs="Calibri"/>
          <w:b/>
          <w:bCs/>
          <w:i/>
          <w:iCs/>
          <w:color w:val="DD3609"/>
          <w:sz w:val="28"/>
          <w:szCs w:val="28"/>
          <w:rtl/>
        </w:rPr>
        <w:t xml:space="preserve">זרימת מידע במערכת  </w:t>
      </w:r>
    </w:p>
    <w:p w14:paraId="5A31B0CD" w14:textId="43E5C6F2" w:rsidR="00F836FA" w:rsidRDefault="00F836FA" w:rsidP="00E90E0C">
      <w:pPr>
        <w:spacing w:after="162" w:line="265" w:lineRule="auto"/>
        <w:ind w:left="71" w:right="179" w:hanging="10"/>
      </w:pPr>
      <w:r>
        <w:rPr>
          <w:rFonts w:ascii="Arial" w:eastAsia="Arial" w:hAnsi="Arial" w:cs="Arial"/>
          <w:rtl/>
        </w:rPr>
        <w:t xml:space="preserve">שליפת כל </w:t>
      </w:r>
      <w:r w:rsidR="00E90E0C">
        <w:rPr>
          <w:rFonts w:ascii="Arial" w:eastAsia="Arial" w:hAnsi="Arial" w:cs="Arial" w:hint="cs"/>
          <w:rtl/>
        </w:rPr>
        <w:t>הפרויקטי</w:t>
      </w:r>
      <w:r>
        <w:rPr>
          <w:rFonts w:ascii="Arial" w:eastAsia="Arial" w:hAnsi="Arial" w:cs="Arial"/>
          <w:rtl/>
        </w:rPr>
        <w:t>ם</w:t>
      </w:r>
      <w:r w:rsidR="00E90E0C">
        <w:rPr>
          <w:rFonts w:ascii="Arial" w:eastAsia="Arial" w:hAnsi="Arial" w:cs="Arial" w:hint="cs"/>
          <w:rtl/>
        </w:rPr>
        <w:t>.</w:t>
      </w:r>
      <w:r>
        <w:rPr>
          <w:rFonts w:ascii="Arial" w:eastAsia="Arial" w:hAnsi="Arial" w:cs="Arial"/>
          <w:rtl/>
        </w:rPr>
        <w:t xml:space="preserve"> </w:t>
      </w:r>
    </w:p>
    <w:p w14:paraId="3F587EA4" w14:textId="415BCB0C" w:rsidR="00F836FA" w:rsidRDefault="00F836FA" w:rsidP="00E90E0C">
      <w:pPr>
        <w:spacing w:after="203" w:line="265" w:lineRule="auto"/>
        <w:ind w:left="71" w:right="179" w:hanging="10"/>
      </w:pPr>
      <w:r>
        <w:rPr>
          <w:rFonts w:ascii="Arial" w:eastAsia="Arial" w:hAnsi="Arial" w:cs="Arial"/>
          <w:rtl/>
        </w:rPr>
        <w:t xml:space="preserve">ברצוננו לקבל את כל </w:t>
      </w:r>
      <w:r w:rsidR="00E90E0C">
        <w:rPr>
          <w:rFonts w:ascii="Arial" w:eastAsia="Arial" w:hAnsi="Arial" w:cs="Arial" w:hint="cs"/>
          <w:rtl/>
        </w:rPr>
        <w:t>הפרויקטים</w:t>
      </w:r>
      <w:r>
        <w:rPr>
          <w:rFonts w:ascii="Arial" w:eastAsia="Arial" w:hAnsi="Arial" w:cs="Arial"/>
          <w:rtl/>
        </w:rPr>
        <w:t xml:space="preserve"> של משתמש מסוים מ ה</w:t>
      </w:r>
      <w:r>
        <w:rPr>
          <w:rFonts w:ascii="Calibri" w:eastAsia="Calibri" w:hAnsi="Calibri" w:cs="Calibri"/>
        </w:rPr>
        <w:t>DB</w:t>
      </w:r>
      <w:r>
        <w:rPr>
          <w:rFonts w:ascii="Arial" w:eastAsia="Arial" w:hAnsi="Arial" w:cs="Arial"/>
          <w:rtl/>
        </w:rPr>
        <w:t xml:space="preserve"> ולכן יתבצעו השלבים הנ"ל:  </w:t>
      </w:r>
    </w:p>
    <w:p w14:paraId="40FF2F12" w14:textId="29776A9F" w:rsidR="00F836FA" w:rsidRDefault="00F836FA" w:rsidP="00E90E0C">
      <w:pPr>
        <w:numPr>
          <w:ilvl w:val="0"/>
          <w:numId w:val="25"/>
        </w:numPr>
        <w:spacing w:after="19" w:line="330" w:lineRule="auto"/>
        <w:ind w:right="416" w:hanging="357"/>
      </w:pPr>
      <w:r>
        <w:rPr>
          <w:rFonts w:ascii="Arial" w:eastAsia="Arial" w:hAnsi="Arial" w:cs="Arial"/>
          <w:rtl/>
        </w:rPr>
        <w:t xml:space="preserve">המשתמש יחפוץ לראות את כל </w:t>
      </w:r>
      <w:r w:rsidR="00E90E0C">
        <w:rPr>
          <w:rFonts w:ascii="Arial" w:eastAsia="Arial" w:hAnsi="Arial" w:cs="Arial" w:hint="cs"/>
          <w:rtl/>
        </w:rPr>
        <w:t>הפרויקטים</w:t>
      </w:r>
      <w:r>
        <w:rPr>
          <w:rFonts w:ascii="Arial" w:eastAsia="Arial" w:hAnsi="Arial" w:cs="Arial"/>
          <w:rtl/>
        </w:rPr>
        <w:t xml:space="preserve"> שלו, הוא ילחץ על כפתור מסוים בתצוגה) </w:t>
      </w:r>
      <w:r>
        <w:rPr>
          <w:rFonts w:ascii="Calibri" w:eastAsia="Calibri" w:hAnsi="Calibri" w:cs="Calibri"/>
        </w:rPr>
        <w:t>html</w:t>
      </w:r>
      <w:r>
        <w:rPr>
          <w:rFonts w:ascii="Arial" w:eastAsia="Arial" w:hAnsi="Arial" w:cs="Arial"/>
          <w:rtl/>
        </w:rPr>
        <w:t>( ובקשתו תפנה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p>
    <w:p w14:paraId="18BDA90C" w14:textId="6DF47EA6" w:rsidR="00F836FA" w:rsidRDefault="00E90E0C" w:rsidP="00E90E0C">
      <w:pPr>
        <w:numPr>
          <w:ilvl w:val="0"/>
          <w:numId w:val="25"/>
        </w:numPr>
        <w:spacing w:after="0" w:line="358" w:lineRule="auto"/>
        <w:ind w:right="416" w:hanging="357"/>
      </w:pPr>
      <w:r>
        <w:rPr>
          <w:rFonts w:ascii="Arial" w:eastAsia="Arial" w:hAnsi="Arial" w:cs="Arial"/>
          <w:rtl/>
        </w:rPr>
        <w:t>תתבצע קריאה לפונקציה</w:t>
      </w:r>
      <w:r>
        <w:rPr>
          <w:rFonts w:ascii="Arial" w:eastAsia="Arial" w:hAnsi="Arial" w:cs="Arial" w:hint="cs"/>
          <w:rtl/>
        </w:rPr>
        <w:t xml:space="preserve"> </w:t>
      </w:r>
      <w:r>
        <w:rPr>
          <w:rFonts w:ascii="Calibri" w:eastAsia="Calibri" w:hAnsi="Calibri" w:cs="Calibri"/>
        </w:rPr>
        <w:t xml:space="preserve">GetProjesctByiD </w:t>
      </w:r>
      <w:r w:rsidR="00F836FA">
        <w:rPr>
          <w:rFonts w:ascii="Calibri" w:eastAsia="Calibri" w:hAnsi="Calibri" w:cs="Calibri"/>
        </w:rPr>
        <w:t xml:space="preserve"> </w:t>
      </w:r>
      <w:r>
        <w:rPr>
          <w:rFonts w:ascii="Arial" w:eastAsia="Arial" w:hAnsi="Arial" w:cs="Arial" w:hint="cs"/>
          <w:rtl/>
        </w:rPr>
        <w:t xml:space="preserve"> </w:t>
      </w:r>
      <w:r w:rsidR="00F836FA">
        <w:rPr>
          <w:rFonts w:ascii="Arial" w:eastAsia="Arial" w:hAnsi="Arial" w:cs="Arial"/>
          <w:rtl/>
        </w:rPr>
        <w:t>אשר תפנה ל</w:t>
      </w:r>
      <w:r w:rsidR="00F836FA">
        <w:rPr>
          <w:rFonts w:ascii="Arial" w:eastAsia="Arial" w:hAnsi="Arial" w:cs="Arial"/>
        </w:rPr>
        <w:t xml:space="preserve"> </w:t>
      </w:r>
      <w:r w:rsidR="00F836FA">
        <w:rPr>
          <w:rFonts w:ascii="Calibri" w:eastAsia="Calibri" w:hAnsi="Calibri" w:cs="Calibri"/>
        </w:rPr>
        <w:t xml:space="preserve">- script Type </w:t>
      </w:r>
      <w:r w:rsidR="00F836FA">
        <w:rPr>
          <w:rFonts w:ascii="Arial" w:eastAsia="Arial" w:hAnsi="Arial" w:cs="Arial"/>
          <w:rtl/>
        </w:rPr>
        <w:t>ב</w:t>
      </w:r>
      <w:r w:rsidR="00F836FA">
        <w:rPr>
          <w:rFonts w:ascii="Calibri" w:eastAsia="Calibri" w:hAnsi="Calibri" w:cs="Calibri"/>
        </w:rPr>
        <w:t xml:space="preserve"> </w:t>
      </w:r>
      <w:r w:rsidR="00F836FA">
        <w:rPr>
          <w:rFonts w:ascii="Arial" w:eastAsia="Arial" w:hAnsi="Arial" w:cs="Arial"/>
        </w:rPr>
        <w:t xml:space="preserve"> </w:t>
      </w:r>
      <w:r w:rsidRPr="00E90E0C">
        <w:rPr>
          <w:rFonts w:ascii="Arial" w:eastAsia="Arial" w:hAnsi="Arial" w:cs="Arial"/>
        </w:rPr>
        <w:t xml:space="preserve"> </w:t>
      </w:r>
      <w:r>
        <w:rPr>
          <w:rFonts w:ascii="Arial" w:eastAsia="Arial" w:hAnsi="Arial" w:cs="Arial"/>
        </w:rPr>
        <w:t>.</w:t>
      </w:r>
      <w:r>
        <w:rPr>
          <w:rFonts w:ascii="Calibri" w:eastAsia="Calibri" w:hAnsi="Calibri" w:cs="Calibri"/>
        </w:rPr>
        <w:t>services</w:t>
      </w:r>
      <w:r>
        <w:rPr>
          <w:rFonts w:ascii="Arial" w:eastAsia="Arial" w:hAnsi="Arial" w:cs="Arial"/>
          <w:rtl/>
        </w:rPr>
        <w:t xml:space="preserve"> </w:t>
      </w:r>
      <w:r w:rsidR="00F836FA">
        <w:rPr>
          <w:rFonts w:ascii="Arial" w:eastAsia="Arial" w:hAnsi="Arial" w:cs="Arial"/>
          <w:rtl/>
        </w:rPr>
        <w:t>לשרת</w:t>
      </w:r>
      <w:r w:rsidR="00F836FA">
        <w:rPr>
          <w:rFonts w:ascii="Arial" w:eastAsia="Arial" w:hAnsi="Arial" w:cs="Arial"/>
        </w:rPr>
        <w:t xml:space="preserve"> </w:t>
      </w:r>
      <w:r w:rsidR="00F836FA">
        <w:rPr>
          <w:rFonts w:ascii="Calibri" w:eastAsia="Calibri" w:hAnsi="Calibri" w:cs="Calibri"/>
        </w:rPr>
        <w:t>url</w:t>
      </w:r>
      <w:r w:rsidR="00F836FA">
        <w:rPr>
          <w:rFonts w:ascii="Arial" w:eastAsia="Arial" w:hAnsi="Arial" w:cs="Arial"/>
        </w:rPr>
        <w:t xml:space="preserve"> </w:t>
      </w:r>
      <w:r w:rsidR="00F836FA">
        <w:rPr>
          <w:rFonts w:ascii="Arial" w:eastAsia="Arial" w:hAnsi="Arial" w:cs="Arial"/>
          <w:rtl/>
        </w:rPr>
        <w:t>תתבצע בקשת</w:t>
      </w:r>
      <w:r w:rsidR="00F836FA">
        <w:rPr>
          <w:rFonts w:ascii="Arial" w:eastAsia="Arial" w:hAnsi="Arial" w:cs="Arial"/>
        </w:rPr>
        <w:t xml:space="preserve"> </w:t>
      </w:r>
      <w:r w:rsidR="00F836FA">
        <w:rPr>
          <w:rFonts w:ascii="Calibri" w:eastAsia="Calibri" w:hAnsi="Calibri" w:cs="Calibri"/>
        </w:rPr>
        <w:t>services</w:t>
      </w:r>
      <w:r w:rsidR="00F836FA">
        <w:rPr>
          <w:rFonts w:ascii="Arial" w:eastAsia="Arial" w:hAnsi="Arial" w:cs="Arial"/>
        </w:rPr>
        <w:t xml:space="preserve"> -</w:t>
      </w:r>
      <w:r>
        <w:rPr>
          <w:rFonts w:ascii="Arial" w:eastAsia="Arial" w:hAnsi="Arial" w:cs="Arial"/>
        </w:rPr>
        <w:t>.</w:t>
      </w:r>
      <w:r w:rsidR="00F836FA">
        <w:rPr>
          <w:rFonts w:ascii="Arial" w:eastAsia="Arial" w:hAnsi="Arial" w:cs="Arial"/>
        </w:rPr>
        <w:t xml:space="preserve"> </w:t>
      </w:r>
    </w:p>
    <w:p w14:paraId="3F0AED3A" w14:textId="77777777" w:rsidR="00F836FA" w:rsidRDefault="00F836FA" w:rsidP="00793990">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0BD4766B" w14:textId="77777777" w:rsidR="00E90E0C" w:rsidRPr="00E90E0C"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proofErr w:type="spellStart"/>
      <w:r w:rsidR="00E90E0C">
        <w:rPr>
          <w:rFonts w:ascii="Calibri" w:eastAsia="Calibri" w:hAnsi="Calibri" w:cs="Calibri"/>
        </w:rPr>
        <w:t>GetProjesctByiD</w:t>
      </w:r>
      <w:proofErr w:type="spellEnd"/>
      <w:r w:rsidR="00E90E0C">
        <w:rPr>
          <w:rFonts w:ascii="Calibri" w:eastAsia="Calibri" w:hAnsi="Calibri" w:cs="Calibri"/>
        </w:rPr>
        <w:t xml:space="preserve">  </w:t>
      </w:r>
      <w:r w:rsidR="00E90E0C">
        <w:rPr>
          <w:rFonts w:ascii="Arial" w:eastAsia="Arial" w:hAnsi="Arial" w:cs="Arial" w:hint="cs"/>
          <w:rtl/>
        </w:rPr>
        <w:t xml:space="preserve"> </w:t>
      </w:r>
      <w:r>
        <w:rPr>
          <w:rFonts w:ascii="Arial" w:eastAsia="Arial" w:hAnsi="Arial" w:cs="Arial"/>
          <w:rtl/>
        </w:rPr>
        <w:t xml:space="preserve">שנמצאת </w:t>
      </w:r>
      <w:proofErr w:type="spellStart"/>
      <w:r>
        <w:rPr>
          <w:rFonts w:ascii="Calibri" w:eastAsia="Calibri" w:hAnsi="Calibri" w:cs="Calibri"/>
        </w:rPr>
        <w:t>studentBL</w:t>
      </w:r>
      <w:proofErr w:type="spellEnd"/>
      <w:r>
        <w:rPr>
          <w:rFonts w:ascii="Arial" w:eastAsia="Arial" w:hAnsi="Arial" w:cs="Arial"/>
          <w:rtl/>
        </w:rPr>
        <w:t>.</w:t>
      </w:r>
    </w:p>
    <w:p w14:paraId="6E9E40DE" w14:textId="77777777" w:rsidR="00E90E0C" w:rsidRPr="00E90E0C" w:rsidRDefault="00F836FA" w:rsidP="00E90E0C">
      <w:pPr>
        <w:numPr>
          <w:ilvl w:val="0"/>
          <w:numId w:val="25"/>
        </w:numPr>
        <w:spacing w:after="4" w:line="357" w:lineRule="auto"/>
        <w:ind w:right="416" w:hanging="357"/>
      </w:pP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p>
    <w:p w14:paraId="213BA8EF" w14:textId="15E9E579" w:rsidR="00F836FA" w:rsidRDefault="00F836FA" w:rsidP="00E90E0C">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5996F4D8" w:rsidR="00F836FA" w:rsidRDefault="00F836FA" w:rsidP="00162F34">
      <w:pPr>
        <w:numPr>
          <w:ilvl w:val="0"/>
          <w:numId w:val="25"/>
        </w:numPr>
        <w:spacing w:after="12" w:line="328" w:lineRule="auto"/>
        <w:ind w:right="416" w:hanging="357"/>
      </w:pPr>
      <w:r>
        <w:rPr>
          <w:rFonts w:ascii="Arial" w:eastAsia="Arial" w:hAnsi="Arial" w:cs="Arial"/>
          <w:rtl/>
        </w:rPr>
        <w:t xml:space="preserve">ה </w:t>
      </w:r>
      <w:r>
        <w:rPr>
          <w:rFonts w:ascii="Calibri" w:eastAsia="Calibri" w:hAnsi="Calibri" w:cs="Calibri"/>
        </w:rPr>
        <w:t>DAL</w:t>
      </w:r>
      <w:r>
        <w:rPr>
          <w:rFonts w:ascii="Arial" w:eastAsia="Arial" w:hAnsi="Arial" w:cs="Arial"/>
          <w:rtl/>
        </w:rPr>
        <w:t xml:space="preserve"> מחזיר את רשימת </w:t>
      </w:r>
      <w:r w:rsidR="00162F34">
        <w:rPr>
          <w:rFonts w:ascii="Arial" w:eastAsia="Arial" w:hAnsi="Arial" w:cs="Arial" w:hint="cs"/>
          <w:rtl/>
        </w:rPr>
        <w:t xml:space="preserve">הפרויקטים </w:t>
      </w:r>
      <w:r>
        <w:rPr>
          <w:rFonts w:ascii="Arial" w:eastAsia="Arial" w:hAnsi="Arial" w:cs="Arial"/>
          <w:rtl/>
        </w:rPr>
        <w:t>לשכבת ה</w:t>
      </w:r>
      <w:r>
        <w:rPr>
          <w:rFonts w:ascii="Calibri" w:eastAsia="Calibri" w:hAnsi="Calibri" w:cs="Calibri"/>
        </w:rPr>
        <w:t>BL</w:t>
      </w:r>
      <w:r>
        <w:rPr>
          <w:rFonts w:ascii="Arial" w:eastAsia="Arial" w:hAnsi="Arial" w:cs="Arial"/>
          <w:rtl/>
        </w:rPr>
        <w:t xml:space="preserve"> בה מתבצעת </w:t>
      </w:r>
      <w:proofErr w:type="spellStart"/>
      <w:r>
        <w:rPr>
          <w:rFonts w:ascii="Arial" w:eastAsia="Arial" w:hAnsi="Arial" w:cs="Arial"/>
          <w:rtl/>
        </w:rPr>
        <w:t>פונקצית</w:t>
      </w:r>
      <w:proofErr w:type="spellEnd"/>
      <w:r>
        <w:rPr>
          <w:rFonts w:ascii="Arial" w:eastAsia="Arial" w:hAnsi="Arial" w:cs="Arial"/>
          <w:rtl/>
        </w:rPr>
        <w:t xml:space="preserve"> הסינון של הבאת </w:t>
      </w:r>
      <w:r w:rsidR="00162F34">
        <w:rPr>
          <w:rFonts w:ascii="Arial" w:eastAsia="Arial" w:hAnsi="Arial" w:cs="Arial" w:hint="cs"/>
          <w:rtl/>
        </w:rPr>
        <w:t>הפרויקטים</w:t>
      </w:r>
      <w:r>
        <w:rPr>
          <w:rFonts w:ascii="Arial" w:eastAsia="Arial" w:hAnsi="Arial" w:cs="Arial"/>
          <w:rtl/>
        </w:rPr>
        <w:t xml:space="preserve"> של משתמש מסוים. </w:t>
      </w:r>
      <w:r>
        <w:rPr>
          <w:rFonts w:ascii="Calibri" w:eastAsia="Calibri" w:hAnsi="Calibri" w:cs="Calibri"/>
          <w:rtl/>
        </w:rPr>
        <w:t xml:space="preserve"> </w:t>
      </w:r>
    </w:p>
    <w:p w14:paraId="29EFFA7E" w14:textId="74F2AE53" w:rsidR="00F836FA" w:rsidRDefault="00F836FA" w:rsidP="00162F34">
      <w:pPr>
        <w:numPr>
          <w:ilvl w:val="0"/>
          <w:numId w:val="25"/>
        </w:numPr>
        <w:spacing w:after="105" w:line="265" w:lineRule="auto"/>
        <w:ind w:right="416" w:hanging="357"/>
      </w:pPr>
      <w:r>
        <w:rPr>
          <w:rFonts w:ascii="Arial" w:eastAsia="Arial" w:hAnsi="Arial" w:cs="Arial"/>
        </w:rPr>
        <w:t xml:space="preserve"> </w:t>
      </w:r>
      <w:r w:rsidR="00162F34">
        <w:rPr>
          <w:rFonts w:ascii="Arial" w:eastAsia="Arial" w:hAnsi="Arial" w:cs="Arial"/>
          <w:rtl/>
        </w:rPr>
        <w:t>הפונקציה</w:t>
      </w:r>
      <w:r w:rsidR="00162F34">
        <w:rPr>
          <w:rFonts w:ascii="Arial" w:eastAsia="Arial" w:hAnsi="Arial" w:cs="Arial" w:hint="cs"/>
          <w:rtl/>
        </w:rPr>
        <w:t xml:space="preserve"> </w:t>
      </w:r>
      <w:r w:rsidR="00162F34">
        <w:rPr>
          <w:rFonts w:ascii="Calibri" w:eastAsia="Calibri" w:hAnsi="Calibri" w:cs="Calibri"/>
        </w:rPr>
        <w:t xml:space="preserve">GetProjesctByiD  </w:t>
      </w:r>
      <w:r w:rsidR="00162F34">
        <w:rPr>
          <w:rFonts w:ascii="Arial" w:eastAsia="Arial" w:hAnsi="Arial" w:cs="Arial"/>
          <w:rtl/>
        </w:rPr>
        <w:t xml:space="preserve"> </w:t>
      </w:r>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sidR="00162F34">
        <w:rPr>
          <w:rFonts w:ascii="Arial" w:eastAsia="Arial" w:hAnsi="Arial" w:cs="Arial"/>
        </w:rPr>
        <w:t>.</w:t>
      </w:r>
      <w:r w:rsidR="00162F34">
        <w:rPr>
          <w:rFonts w:ascii="Calibri" w:eastAsia="Calibri" w:hAnsi="Calibri" w:cs="Calibri"/>
        </w:rPr>
        <w:t>BL</w:t>
      </w:r>
      <w:r>
        <w:rPr>
          <w:rFonts w:ascii="Consolas" w:eastAsia="Consolas" w:hAnsi="Consolas" w:cs="Consolas"/>
        </w:rPr>
        <w:t xml:space="preserve"> </w:t>
      </w:r>
    </w:p>
    <w:p w14:paraId="766974BC" w14:textId="63DB3E01" w:rsidR="00F836FA" w:rsidRDefault="00F836FA" w:rsidP="00162F34">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r w:rsidR="00162F34">
        <w:rPr>
          <w:rFonts w:ascii="Arial" w:eastAsia="Arial" w:hAnsi="Arial" w:cs="Arial"/>
        </w:rPr>
        <w:t>.</w:t>
      </w:r>
      <w:r w:rsidR="00162F34">
        <w:rPr>
          <w:rFonts w:ascii="Calibri" w:eastAsia="Calibri" w:hAnsi="Calibri" w:cs="Calibri"/>
        </w:rPr>
        <w:t>service</w:t>
      </w:r>
    </w:p>
    <w:p w14:paraId="08C81AA6" w14:textId="357179DF" w:rsidR="00162F34" w:rsidRDefault="00F836FA" w:rsidP="00162F34">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r>
        <w:rPr>
          <w:rFonts w:ascii="Calibri" w:eastAsia="Calibri" w:hAnsi="Calibri" w:cs="Calibri"/>
        </w:rPr>
        <w:t>typeScript</w:t>
      </w:r>
      <w:r>
        <w:rPr>
          <w:rFonts w:ascii="Arial" w:eastAsia="Arial" w:hAnsi="Arial" w:cs="Arial"/>
          <w:rtl/>
        </w:rPr>
        <w:t>.</w:t>
      </w:r>
      <w:r w:rsidRPr="00162F34">
        <w:rPr>
          <w:rFonts w:ascii="Arial" w:eastAsia="Arial" w:hAnsi="Arial" w:cs="Arial"/>
          <w:rtl/>
        </w:rPr>
        <w:t xml:space="preserve"> </w:t>
      </w:r>
      <w:r w:rsidRPr="00162F34">
        <w:rPr>
          <w:rFonts w:ascii="Calibri" w:eastAsia="Calibri" w:hAnsi="Calibri" w:cs="Calibri"/>
          <w:rtl/>
        </w:rPr>
        <w:t xml:space="preserve"> </w:t>
      </w:r>
    </w:p>
    <w:p w14:paraId="46B03CA5" w14:textId="106AACEB" w:rsidR="00F836FA" w:rsidRDefault="00F836FA" w:rsidP="00162F34">
      <w:pPr>
        <w:numPr>
          <w:ilvl w:val="0"/>
          <w:numId w:val="25"/>
        </w:numPr>
        <w:spacing w:after="202" w:line="358" w:lineRule="auto"/>
        <w:ind w:right="416" w:hanging="357"/>
      </w:pPr>
      <w:r w:rsidRPr="00162F34">
        <w:rPr>
          <w:rFonts w:ascii="Arial" w:eastAsia="Arial" w:hAnsi="Arial" w:cs="Arial"/>
          <w:rtl/>
        </w:rPr>
        <w:t>הרשימה מוצגת ב</w:t>
      </w:r>
      <w:r w:rsidRPr="00162F34">
        <w:rPr>
          <w:rFonts w:ascii="Calibri" w:eastAsia="Calibri" w:hAnsi="Calibri" w:cs="Calibri"/>
        </w:rPr>
        <w:t>HTML</w:t>
      </w:r>
      <w:r w:rsidRPr="00162F34">
        <w:rPr>
          <w:rFonts w:ascii="Arial" w:eastAsia="Arial" w:hAnsi="Arial" w:cs="Arial"/>
          <w:rtl/>
        </w:rPr>
        <w:t xml:space="preserve">.  </w:t>
      </w:r>
    </w:p>
    <w:p w14:paraId="0F21DE8A" w14:textId="77777777" w:rsidR="00F836FA" w:rsidRPr="00162F34" w:rsidRDefault="00F836FA" w:rsidP="00793990">
      <w:pPr>
        <w:spacing w:after="0"/>
        <w:ind w:left="1"/>
        <w:rPr>
          <w:b/>
          <w:bCs/>
          <w:i/>
          <w:iCs/>
          <w:sz w:val="20"/>
          <w:szCs w:val="20"/>
        </w:rPr>
      </w:pPr>
      <w:r w:rsidRPr="00162F34">
        <w:rPr>
          <w:rFonts w:ascii="Calibri" w:eastAsia="Calibri" w:hAnsi="Calibri" w:cs="Calibri"/>
          <w:b/>
          <w:bCs/>
          <w:i/>
          <w:iCs/>
          <w:color w:val="C00000"/>
          <w:sz w:val="20"/>
          <w:szCs w:val="20"/>
          <w:rtl/>
        </w:rPr>
        <w:t>איור:</w:t>
      </w:r>
    </w:p>
    <w:p w14:paraId="21630C42" w14:textId="77777777" w:rsidR="00F836FA" w:rsidRPr="00B34C1E" w:rsidRDefault="00F836FA" w:rsidP="00793990">
      <w:pPr>
        <w:bidi w:val="0"/>
        <w:spacing w:after="0"/>
        <w:ind w:left="-960" w:right="-80"/>
      </w:pPr>
      <w:r w:rsidRPr="00B34C1E">
        <w:rPr>
          <w:noProof/>
          <w:lang w:eastAsia="ko-KR"/>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0F4812" w:rsidRDefault="000F4812"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0F4812" w:rsidRDefault="000F4812"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0F4812" w:rsidRDefault="000F4812"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0F4812" w:rsidRDefault="000F4812"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0F4812" w:rsidRDefault="000F4812"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0F4812" w:rsidRDefault="000F4812"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0F4812" w:rsidRDefault="000F4812"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0F4812" w:rsidRDefault="000F4812"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0F4812" w:rsidRDefault="000F4812"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0F4812" w:rsidRDefault="000F4812"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0F4812" w:rsidRDefault="000F4812"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0F4812" w:rsidRDefault="000F4812"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0F4812" w:rsidRDefault="000F4812"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0F4812" w:rsidRDefault="000F4812"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0F4812" w:rsidRDefault="000F4812"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0F4812" w:rsidRDefault="000F4812"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0F4812" w:rsidRDefault="000F4812"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7"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">
                <v:rect id="Rectangle 7771" o:spid="_x0000_s1028"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0F4812" w:rsidRDefault="000F4812" w:rsidP="00F836FA">
                        <w:pPr>
                          <w:bidi w:val="0"/>
                        </w:pPr>
                        <w:r>
                          <w:rPr>
                            <w:rFonts w:ascii="David" w:eastAsia="David" w:hAnsi="David" w:cs="David"/>
                          </w:rPr>
                          <w:t xml:space="preserve"> </w:t>
                        </w:r>
                      </w:p>
                    </w:txbxContent>
                  </v:textbox>
                </v:rect>
                <v:rect id="Rectangle 7772" o:spid="_x0000_s1029"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0F4812" w:rsidRDefault="000F4812" w:rsidP="00F836FA">
                        <w:pPr>
                          <w:bidi w:val="0"/>
                        </w:pPr>
                        <w:r>
                          <w:rPr>
                            <w:rFonts w:ascii="David" w:eastAsia="David" w:hAnsi="David" w:cs="David"/>
                          </w:rPr>
                          <w:t xml:space="preserve"> </w:t>
                        </w:r>
                      </w:p>
                    </w:txbxContent>
                  </v:textbox>
                </v:rect>
                <v:shape id="Shape 7971" o:spid="_x0000_s1030"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1"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2"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0F4812" w:rsidRDefault="000F4812" w:rsidP="00F836FA">
                        <w:pPr>
                          <w:bidi w:val="0"/>
                        </w:pPr>
                        <w:r>
                          <w:rPr>
                            <w:rFonts w:ascii="Calibri" w:eastAsia="Calibri" w:hAnsi="Calibri" w:cs="Calibri"/>
                            <w:spacing w:val="-1"/>
                            <w:w w:val="103"/>
                            <w:sz w:val="20"/>
                          </w:rPr>
                          <w:t>DB</w:t>
                        </w:r>
                      </w:p>
                    </w:txbxContent>
                  </v:textbox>
                </v:rect>
                <v:rect id="Rectangle 7974" o:spid="_x0000_s1033"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0F4812" w:rsidRDefault="000F4812" w:rsidP="00F836FA">
                        <w:pPr>
                          <w:bidi w:val="0"/>
                        </w:pPr>
                        <w:r>
                          <w:rPr>
                            <w:rFonts w:ascii="Calibri" w:eastAsia="Calibri" w:hAnsi="Calibri" w:cs="Calibri"/>
                            <w:sz w:val="20"/>
                          </w:rPr>
                          <w:t xml:space="preserve"> </w:t>
                        </w:r>
                      </w:p>
                    </w:txbxContent>
                  </v:textbox>
                </v:rect>
                <v:rect id="Rectangle 7975" o:spid="_x0000_s1034"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0F4812" w:rsidRDefault="000F4812"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5"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0F4812" w:rsidRDefault="000F4812" w:rsidP="00F836FA">
                        <w:pPr>
                          <w:bidi w:val="0"/>
                        </w:pPr>
                        <w:r>
                          <w:rPr>
                            <w:rFonts w:ascii="Calibri" w:eastAsia="Calibri" w:hAnsi="Calibri" w:cs="Calibri"/>
                            <w:sz w:val="20"/>
                          </w:rPr>
                          <w:t xml:space="preserve"> </w:t>
                        </w:r>
                      </w:p>
                    </w:txbxContent>
                  </v:textbox>
                </v:rect>
                <v:shape id="Shape 7977" o:spid="_x0000_s1036"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7"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0F4812" w:rsidRDefault="000F4812" w:rsidP="00F836FA">
                        <w:pPr>
                          <w:bidi w:val="0"/>
                        </w:pPr>
                        <w:r>
                          <w:rPr>
                            <w:rFonts w:ascii="Calibri" w:eastAsia="Calibri" w:hAnsi="Calibri" w:cs="Calibri"/>
                            <w:w w:val="102"/>
                            <w:sz w:val="20"/>
                          </w:rPr>
                          <w:t>Dal</w:t>
                        </w:r>
                      </w:p>
                    </w:txbxContent>
                  </v:textbox>
                </v:rect>
                <v:rect id="Rectangle 7979" o:spid="_x0000_s1038"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0F4812" w:rsidRDefault="000F4812" w:rsidP="00F836FA">
                        <w:pPr>
                          <w:bidi w:val="0"/>
                        </w:pPr>
                        <w:r>
                          <w:rPr>
                            <w:rFonts w:ascii="Calibri" w:eastAsia="Calibri" w:hAnsi="Calibri" w:cs="Calibri"/>
                            <w:sz w:val="20"/>
                          </w:rPr>
                          <w:t xml:space="preserve"> </w:t>
                        </w:r>
                      </w:p>
                    </w:txbxContent>
                  </v:textbox>
                </v:rect>
                <v:rect id="Rectangle 7980" o:spid="_x0000_s1039"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0F4812" w:rsidRDefault="000F4812"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0"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0F4812" w:rsidRDefault="000F4812" w:rsidP="00F836FA">
                        <w:pPr>
                          <w:bidi w:val="0"/>
                        </w:pPr>
                        <w:r>
                          <w:rPr>
                            <w:rFonts w:ascii="Calibri" w:eastAsia="Calibri" w:hAnsi="Calibri" w:cs="Calibri"/>
                            <w:sz w:val="20"/>
                          </w:rPr>
                          <w:t xml:space="preserve"> </w:t>
                        </w:r>
                      </w:p>
                    </w:txbxContent>
                  </v:textbox>
                </v:rect>
                <v:shape id="Shape 7982" o:spid="_x0000_s1041"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2"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0F4812" w:rsidRDefault="000F4812" w:rsidP="00F836FA">
                        <w:pPr>
                          <w:bidi w:val="0"/>
                        </w:pPr>
                        <w:r>
                          <w:rPr>
                            <w:rFonts w:ascii="Calibri" w:eastAsia="Calibri" w:hAnsi="Calibri" w:cs="Calibri"/>
                            <w:spacing w:val="-1"/>
                            <w:w w:val="107"/>
                          </w:rPr>
                          <w:t>Bl</w:t>
                        </w:r>
                      </w:p>
                    </w:txbxContent>
                  </v:textbox>
                </v:rect>
                <v:rect id="Rectangle 7984" o:spid="_x0000_s1043"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0F4812" w:rsidRDefault="000F4812" w:rsidP="00F836FA">
                        <w:pPr>
                          <w:bidi w:val="0"/>
                        </w:pPr>
                        <w:r>
                          <w:rPr>
                            <w:rFonts w:ascii="Calibri" w:eastAsia="Calibri" w:hAnsi="Calibri" w:cs="Calibri"/>
                          </w:rPr>
                          <w:t xml:space="preserve"> </w:t>
                        </w:r>
                      </w:p>
                    </w:txbxContent>
                  </v:textbox>
                </v:rect>
                <v:rect id="Rectangle 7985" o:spid="_x0000_s1044"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0F4812" w:rsidRDefault="000F4812" w:rsidP="00F836FA">
                        <w:pPr>
                          <w:bidi w:val="0"/>
                        </w:pPr>
                        <w:r>
                          <w:rPr>
                            <w:rFonts w:ascii="Calibri" w:eastAsia="Calibri" w:hAnsi="Calibri" w:cs="Calibri"/>
                            <w:w w:val="112"/>
                          </w:rPr>
                          <w:t>L</w:t>
                        </w:r>
                      </w:p>
                    </w:txbxContent>
                  </v:textbox>
                </v:rect>
                <v:rect id="Rectangle 7986" o:spid="_x0000_s1045"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0F4812" w:rsidRDefault="000F4812" w:rsidP="00F836FA">
                        <w:pPr>
                          <w:bidi w:val="0"/>
                        </w:pPr>
                        <w:proofErr w:type="spellStart"/>
                        <w:r>
                          <w:rPr>
                            <w:rFonts w:ascii="Calibri" w:eastAsia="Calibri" w:hAnsi="Calibri" w:cs="Calibri"/>
                            <w:spacing w:val="1"/>
                            <w:w w:val="99"/>
                          </w:rPr>
                          <w:t>ayer</w:t>
                        </w:r>
                        <w:proofErr w:type="spellEnd"/>
                      </w:p>
                    </w:txbxContent>
                  </v:textbox>
                </v:rect>
                <v:rect id="Rectangle 7987" o:spid="_x0000_s1046"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0F4812" w:rsidRDefault="000F4812" w:rsidP="00F836FA">
                        <w:pPr>
                          <w:bidi w:val="0"/>
                        </w:pPr>
                        <w:r>
                          <w:rPr>
                            <w:rFonts w:ascii="Calibri" w:eastAsia="Calibri" w:hAnsi="Calibri" w:cs="Calibri"/>
                          </w:rPr>
                          <w:t xml:space="preserve"> </w:t>
                        </w:r>
                      </w:p>
                    </w:txbxContent>
                  </v:textbox>
                </v:rect>
                <v:shape id="Shape 7988" o:spid="_x0000_s1047"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8"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0F4812" w:rsidRDefault="000F4812" w:rsidP="00F836FA">
                        <w:pPr>
                          <w:bidi w:val="0"/>
                        </w:pPr>
                        <w:r>
                          <w:rPr>
                            <w:rFonts w:ascii="Calibri" w:eastAsia="Calibri" w:hAnsi="Calibri" w:cs="Calibri"/>
                            <w:w w:val="101"/>
                            <w:sz w:val="20"/>
                          </w:rPr>
                          <w:t>Controllers</w:t>
                        </w:r>
                      </w:p>
                    </w:txbxContent>
                  </v:textbox>
                </v:rect>
                <v:rect id="Rectangle 7990" o:spid="_x0000_s1049"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0F4812" w:rsidRDefault="000F4812" w:rsidP="00F836FA">
                        <w:pPr>
                          <w:bidi w:val="0"/>
                        </w:pPr>
                        <w:r>
                          <w:rPr>
                            <w:rFonts w:ascii="Calibri" w:eastAsia="Calibri" w:hAnsi="Calibri" w:cs="Calibri"/>
                            <w:sz w:val="20"/>
                          </w:rPr>
                          <w:t xml:space="preserve"> </w:t>
                        </w:r>
                      </w:p>
                    </w:txbxContent>
                  </v:textbox>
                </v:rect>
                <v:rect id="Rectangle 7991" o:spid="_x0000_s1050"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0F4812" w:rsidRDefault="000F4812"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1"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0F4812" w:rsidRDefault="000F4812" w:rsidP="00F836FA">
                        <w:pPr>
                          <w:bidi w:val="0"/>
                        </w:pPr>
                        <w:r>
                          <w:rPr>
                            <w:rFonts w:ascii="Calibri" w:eastAsia="Calibri" w:hAnsi="Calibri" w:cs="Calibri"/>
                            <w:sz w:val="20"/>
                          </w:rPr>
                          <w:t xml:space="preserve"> </w:t>
                        </w:r>
                      </w:p>
                    </w:txbxContent>
                  </v:textbox>
                </v:rect>
                <v:shape id="Shape 7993" o:spid="_x0000_s1052"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3"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4"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5"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6"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0F4812" w:rsidRDefault="000F4812" w:rsidP="00F836FA">
                        <w:pPr>
                          <w:bidi w:val="0"/>
                        </w:pPr>
                        <w:r>
                          <w:rPr>
                            <w:rFonts w:ascii="Calibri" w:eastAsia="Calibri" w:hAnsi="Calibri" w:cs="Calibri"/>
                            <w:w w:val="102"/>
                            <w:sz w:val="20"/>
                          </w:rPr>
                          <w:t>Client</w:t>
                        </w:r>
                      </w:p>
                    </w:txbxContent>
                  </v:textbox>
                </v:rect>
                <v:rect id="Rectangle 7998" o:spid="_x0000_s1057"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0F4812" w:rsidRDefault="000F4812" w:rsidP="00F836FA">
                        <w:pPr>
                          <w:bidi w:val="0"/>
                        </w:pPr>
                        <w:r>
                          <w:rPr>
                            <w:rFonts w:ascii="Calibri" w:eastAsia="Calibri" w:hAnsi="Calibri" w:cs="Calibri"/>
                            <w:sz w:val="20"/>
                          </w:rPr>
                          <w:t xml:space="preserve"> </w:t>
                        </w:r>
                      </w:p>
                    </w:txbxContent>
                  </v:textbox>
                </v:rect>
                <v:rect id="Rectangle 7999" o:spid="_x0000_s1058"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0F4812" w:rsidRDefault="000F4812" w:rsidP="00F836FA">
                        <w:pPr>
                          <w:bidi w:val="0"/>
                        </w:pPr>
                        <w:r>
                          <w:rPr>
                            <w:rFonts w:ascii="Calibri" w:eastAsia="Calibri" w:hAnsi="Calibri" w:cs="Calibri"/>
                            <w:sz w:val="20"/>
                          </w:rPr>
                          <w:t xml:space="preserve"> </w:t>
                        </w:r>
                      </w:p>
                    </w:txbxContent>
                  </v:textbox>
                </v:rect>
                <v:shape id="Shape 8001" o:spid="_x0000_s1059"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0"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1"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2"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0F4812" w:rsidRDefault="000F4812" w:rsidP="00F836FA">
                        <w:pPr>
                          <w:bidi w:val="0"/>
                        </w:pPr>
                        <w:r>
                          <w:rPr>
                            <w:rFonts w:ascii="Calibri" w:eastAsia="Calibri" w:hAnsi="Calibri" w:cs="Calibri"/>
                            <w:w w:val="97"/>
                          </w:rPr>
                          <w:t>Models</w:t>
                        </w:r>
                      </w:p>
                    </w:txbxContent>
                  </v:textbox>
                </v:rect>
                <v:rect id="Rectangle 8005" o:spid="_x0000_s1063"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0F4812" w:rsidRDefault="000F4812" w:rsidP="00F836FA">
                        <w:pPr>
                          <w:bidi w:val="0"/>
                        </w:pPr>
                        <w:r>
                          <w:rPr>
                            <w:rFonts w:ascii="Calibri" w:eastAsia="Calibri" w:hAnsi="Calibri" w:cs="Calibri"/>
                          </w:rPr>
                          <w:t xml:space="preserve"> </w:t>
                        </w:r>
                      </w:p>
                    </w:txbxContent>
                  </v:textbox>
                </v:rect>
                <v:shape id="Shape 8006" o:spid="_x0000_s1064"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B34C1E" w:rsidRDefault="00F836FA" w:rsidP="00793990">
      <w:pPr>
        <w:bidi w:val="0"/>
        <w:spacing w:after="59"/>
        <w:ind w:left="2"/>
      </w:pPr>
      <w:r w:rsidRPr="00B34C1E">
        <w:rPr>
          <w:rFonts w:ascii="Calibri" w:eastAsia="Calibri" w:hAnsi="Calibri" w:cs="Calibri"/>
          <w:color w:val="2E74B5"/>
          <w:sz w:val="32"/>
        </w:rPr>
        <w:t xml:space="preserve"> </w:t>
      </w:r>
    </w:p>
    <w:p w14:paraId="17A55795" w14:textId="27F1BEA7" w:rsidR="00F836FA" w:rsidRPr="00B34C1E" w:rsidRDefault="00F836FA" w:rsidP="00793990">
      <w:pPr>
        <w:numPr>
          <w:ilvl w:val="0"/>
          <w:numId w:val="26"/>
        </w:numPr>
        <w:spacing w:after="196" w:line="265" w:lineRule="auto"/>
        <w:ind w:right="179" w:hanging="250"/>
      </w:pPr>
      <w:r w:rsidRPr="00B34C1E">
        <w:rPr>
          <w:rFonts w:ascii="Arial" w:eastAsia="Arial" w:hAnsi="Arial" w:cs="Arial"/>
          <w:rtl/>
        </w:rPr>
        <w:t>מסד הנתונים ה</w:t>
      </w:r>
      <w:r w:rsidR="00B34C1E">
        <w:rPr>
          <w:rFonts w:ascii="Arial" w:eastAsia="Arial" w:hAnsi="Arial" w:cs="Arial"/>
          <w:rtl/>
        </w:rPr>
        <w:t>בנוי מטבלאות וקשרי גומלין ביניה</w:t>
      </w:r>
      <w:r w:rsidRPr="00B34C1E">
        <w:rPr>
          <w:rFonts w:ascii="Arial" w:eastAsia="Arial" w:hAnsi="Arial" w:cs="Arial"/>
          <w:rtl/>
        </w:rPr>
        <w:t xml:space="preserve">ם. </w:t>
      </w:r>
    </w:p>
    <w:p w14:paraId="3D1DAE4B"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הגישה לנתונים באמצעות </w:t>
      </w:r>
      <w:r w:rsidRPr="00B34C1E">
        <w:rPr>
          <w:rFonts w:ascii="Arial" w:eastAsia="Arial" w:hAnsi="Arial" w:cs="Arial"/>
        </w:rPr>
        <w:t>Entity Framework</w:t>
      </w:r>
      <w:r w:rsidRPr="00B34C1E">
        <w:rPr>
          <w:rFonts w:ascii="Arial" w:eastAsia="Arial" w:hAnsi="Arial" w:cs="Arial"/>
          <w:rtl/>
        </w:rPr>
        <w:t>.</w:t>
      </w:r>
    </w:p>
    <w:p w14:paraId="36B451CE" w14:textId="77777777" w:rsidR="00F836FA" w:rsidRPr="00B34C1E" w:rsidRDefault="00F836FA" w:rsidP="00793990">
      <w:pPr>
        <w:numPr>
          <w:ilvl w:val="0"/>
          <w:numId w:val="26"/>
        </w:numPr>
        <w:spacing w:after="207" w:line="265" w:lineRule="auto"/>
        <w:ind w:right="179" w:hanging="250"/>
      </w:pPr>
      <w:r w:rsidRPr="00B34C1E">
        <w:rPr>
          <w:rFonts w:ascii="Arial" w:eastAsia="Arial" w:hAnsi="Arial" w:cs="Arial"/>
          <w:rtl/>
        </w:rPr>
        <w:t xml:space="preserve">שכבת הישויות. </w:t>
      </w:r>
    </w:p>
    <w:p w14:paraId="3EB32E84" w14:textId="77777777" w:rsidR="00F836FA" w:rsidRPr="00B34C1E" w:rsidRDefault="00F836FA" w:rsidP="00793990">
      <w:pPr>
        <w:numPr>
          <w:ilvl w:val="0"/>
          <w:numId w:val="26"/>
        </w:numPr>
        <w:spacing w:after="203" w:line="265" w:lineRule="auto"/>
        <w:ind w:right="179" w:hanging="250"/>
      </w:pPr>
      <w:r w:rsidRPr="00B34C1E">
        <w:rPr>
          <w:rFonts w:ascii="Arial" w:eastAsia="Arial" w:hAnsi="Arial" w:cs="Arial"/>
          <w:rtl/>
        </w:rPr>
        <w:t xml:space="preserve">שכבת ה - </w:t>
      </w:r>
      <w:r w:rsidRPr="00B34C1E">
        <w:rPr>
          <w:rFonts w:ascii="Arial" w:eastAsia="Arial" w:hAnsi="Arial" w:cs="Arial"/>
        </w:rPr>
        <w:t>BL</w:t>
      </w:r>
      <w:r w:rsidRPr="00B34C1E">
        <w:rPr>
          <w:rFonts w:ascii="Arial" w:eastAsia="Arial" w:hAnsi="Arial" w:cs="Arial"/>
          <w:rtl/>
        </w:rPr>
        <w:t xml:space="preserve"> בה כתובים האלגוריתמים.</w:t>
      </w:r>
    </w:p>
    <w:p w14:paraId="7B0C6041" w14:textId="77777777" w:rsidR="00F836FA" w:rsidRDefault="00F836FA" w:rsidP="00793990">
      <w:pPr>
        <w:numPr>
          <w:ilvl w:val="0"/>
          <w:numId w:val="26"/>
        </w:numPr>
        <w:spacing w:after="184" w:line="265" w:lineRule="auto"/>
        <w:ind w:right="179" w:hanging="250"/>
      </w:pPr>
      <w:r w:rsidRPr="00B34C1E">
        <w:rPr>
          <w:rFonts w:ascii="Arial" w:eastAsia="Arial" w:hAnsi="Arial" w:cs="Arial"/>
        </w:rPr>
        <w:t>Web Api</w:t>
      </w:r>
      <w:r w:rsidRPr="00B34C1E">
        <w:rPr>
          <w:rFonts w:ascii="Arial" w:eastAsia="Arial" w:hAnsi="Arial" w:cs="Arial"/>
          <w:rtl/>
        </w:rPr>
        <w:t xml:space="preserve"> פרוטוקול התקשורת בי ן צד הלקוח וצד השר ת.</w:t>
      </w:r>
    </w:p>
    <w:p w14:paraId="754E693C" w14:textId="7C3C91AC" w:rsidR="00B34C1E" w:rsidRPr="00B34C1E" w:rsidRDefault="00B34C1E" w:rsidP="00793990">
      <w:pPr>
        <w:numPr>
          <w:ilvl w:val="0"/>
          <w:numId w:val="26"/>
        </w:numPr>
        <w:spacing w:after="184" w:line="265" w:lineRule="auto"/>
        <w:ind w:right="179" w:hanging="250"/>
      </w:pPr>
      <w:r>
        <w:rPr>
          <w:rFonts w:hint="cs"/>
          <w:rtl/>
        </w:rPr>
        <w:t xml:space="preserve">צד לקוח </w:t>
      </w:r>
      <w:r w:rsidRPr="00B34C1E">
        <w:rPr>
          <w:rFonts w:ascii="Arial" w:eastAsia="Arial" w:hAnsi="Arial" w:cs="Arial"/>
        </w:rPr>
        <w:t>angular, TypeScript</w:t>
      </w:r>
      <w:r>
        <w:rPr>
          <w:rFonts w:ascii="Arial" w:eastAsia="Arial" w:hAnsi="Arial" w:cs="Arial" w:hint="cs"/>
          <w:rtl/>
        </w:rPr>
        <w:t>.</w:t>
      </w:r>
      <w:r>
        <w:rPr>
          <w:rFonts w:hint="cs"/>
          <w:rtl/>
        </w:rPr>
        <w:t xml:space="preserve"> </w:t>
      </w:r>
    </w:p>
    <w:p w14:paraId="03FCE28C" w14:textId="77777777" w:rsidR="00F836FA" w:rsidRPr="00F836FA" w:rsidRDefault="00F836FA" w:rsidP="00793990"/>
    <w:p w14:paraId="1F88FEEE" w14:textId="422C51FF" w:rsidR="0040191B" w:rsidRPr="009647EA" w:rsidRDefault="009647EA" w:rsidP="009647EA">
      <w:pPr>
        <w:pStyle w:val="2"/>
        <w:rPr>
          <w:color w:val="DD3609"/>
        </w:rPr>
      </w:pPr>
      <w:bookmarkStart w:id="20" w:name="_Toc102417051"/>
      <w:r>
        <w:rPr>
          <w:rFonts w:hint="cs"/>
          <w:color w:val="DD3609"/>
          <w:rtl/>
        </w:rPr>
        <w:t>11.3.</w:t>
      </w:r>
      <w:r w:rsidR="0040191B" w:rsidRPr="009647EA">
        <w:rPr>
          <w:rFonts w:hint="cs"/>
          <w:color w:val="DD3609"/>
          <w:rtl/>
        </w:rPr>
        <w:t>ארכיטקטורת רשת  (לא רלוונטי )</w:t>
      </w:r>
      <w:bookmarkEnd w:id="20"/>
    </w:p>
    <w:p w14:paraId="7F1A4184" w14:textId="185496CD" w:rsidR="0040191B" w:rsidRPr="009647EA" w:rsidRDefault="00760D68" w:rsidP="00760D68">
      <w:pPr>
        <w:pStyle w:val="2"/>
        <w:rPr>
          <w:color w:val="DD3609"/>
          <w:rtl/>
        </w:rPr>
      </w:pPr>
      <w:bookmarkStart w:id="21" w:name="_Toc102417052"/>
      <w:r>
        <w:rPr>
          <w:rFonts w:hint="cs"/>
          <w:color w:val="DD3609"/>
          <w:rtl/>
        </w:rPr>
        <w:t>11.4.</w:t>
      </w:r>
      <w:r w:rsidR="0040191B" w:rsidRPr="009647EA">
        <w:rPr>
          <w:rFonts w:hint="cs"/>
          <w:color w:val="DD3609"/>
          <w:rtl/>
        </w:rPr>
        <w:t xml:space="preserve">תיאור פרוטוקולי התקשורת </w:t>
      </w:r>
      <w:bookmarkEnd w:id="21"/>
    </w:p>
    <w:p w14:paraId="43914997" w14:textId="77777777" w:rsidR="00EC1BA3" w:rsidRDefault="00EC1BA3" w:rsidP="00EC1BA3">
      <w:pPr>
        <w:pStyle w:val="2"/>
        <w:ind w:left="1843"/>
        <w:rPr>
          <w:rFonts w:ascii="Arial" w:hAnsi="Arial" w:cs="Arial"/>
          <w:b/>
          <w:bCs/>
          <w:color w:val="202122"/>
          <w:sz w:val="21"/>
          <w:szCs w:val="21"/>
          <w:shd w:val="clear" w:color="auto" w:fill="FFFFFF"/>
          <w:rtl/>
        </w:rPr>
      </w:pPr>
      <w:bookmarkStart w:id="22" w:name="_Toc102417053"/>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HTTP</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נקרא גם</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דפי אינטרנט</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w:t>
      </w:r>
      <w:r>
        <w:rPr>
          <w:rFonts w:ascii="Arial" w:hAnsi="Arial" w:cs="Arial"/>
          <w:b/>
          <w:bCs/>
          <w:color w:val="202122"/>
          <w:sz w:val="21"/>
          <w:szCs w:val="21"/>
          <w:shd w:val="clear" w:color="auto" w:fill="FFFFFF"/>
        </w:rPr>
        <w:t xml:space="preserve"> web</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או</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tl/>
        </w:rPr>
        <w:t>שרת אינטרנט</w:t>
      </w:r>
      <w:r>
        <w:rPr>
          <w:rFonts w:ascii="Arial" w:hAnsi="Arial" w:cs="Arial" w:hint="cs"/>
          <w:color w:val="202122"/>
          <w:sz w:val="21"/>
          <w:szCs w:val="21"/>
          <w:shd w:val="clear" w:color="auto" w:fill="FFFFFF"/>
          <w:rtl/>
        </w:rPr>
        <w:t>)</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הוא</w:t>
      </w:r>
      <w:r>
        <w:rPr>
          <w:rFonts w:ascii="Arial" w:hAnsi="Arial" w:cs="Arial"/>
          <w:color w:val="202122"/>
          <w:sz w:val="21"/>
          <w:szCs w:val="21"/>
          <w:shd w:val="clear" w:color="auto" w:fill="FFFFFF"/>
        </w:rPr>
        <w:t> </w:t>
      </w:r>
      <w:r w:rsidRPr="00EC1BA3">
        <w:rPr>
          <w:rFonts w:asciiTheme="minorBidi" w:hAnsiTheme="minorBidi" w:cstheme="minorBidi"/>
          <w:color w:val="auto"/>
          <w:sz w:val="22"/>
          <w:szCs w:val="22"/>
          <w:rtl/>
        </w:rPr>
        <w:t>תוכנת שרת</w:t>
      </w:r>
      <w:r w:rsidRPr="00EC1BA3">
        <w:rPr>
          <w:rFonts w:ascii="Arial" w:hAnsi="Arial" w:cs="Arial"/>
          <w:color w:val="202122"/>
          <w:sz w:val="18"/>
          <w:szCs w:val="18"/>
          <w:shd w:val="clear" w:color="auto" w:fill="FFFFFF"/>
          <w:rtl/>
        </w:rPr>
        <w:t xml:space="preserve"> </w:t>
      </w:r>
      <w:r>
        <w:rPr>
          <w:rFonts w:ascii="Arial" w:hAnsi="Arial" w:cs="Arial"/>
          <w:color w:val="202122"/>
          <w:sz w:val="21"/>
          <w:szCs w:val="21"/>
          <w:shd w:val="clear" w:color="auto" w:fill="FFFFFF"/>
          <w:rtl/>
        </w:rPr>
        <w:t xml:space="preserve">המתקשרת </w:t>
      </w:r>
      <w:r w:rsidRPr="00EC1BA3">
        <w:rPr>
          <w:rFonts w:ascii="Arial" w:hAnsi="Arial" w:cs="Arial"/>
          <w:color w:val="auto"/>
          <w:sz w:val="21"/>
          <w:szCs w:val="21"/>
          <w:shd w:val="clear" w:color="auto" w:fill="FFFFFF"/>
          <w:rtl/>
        </w:rPr>
        <w:t>ב</w:t>
      </w:r>
      <w:r>
        <w:rPr>
          <w:rFonts w:ascii="Arial" w:hAnsi="Arial" w:cs="Arial" w:hint="cs"/>
          <w:color w:val="auto"/>
          <w:sz w:val="21"/>
          <w:szCs w:val="21"/>
          <w:shd w:val="clear" w:color="auto" w:fill="FFFFFF"/>
          <w:rtl/>
        </w:rPr>
        <w:t xml:space="preserve">פרוטוקול </w:t>
      </w:r>
      <w:r w:rsidRPr="00EC1BA3">
        <w:rPr>
          <w:rFonts w:ascii="Arial" w:hAnsi="Arial" w:cs="Arial"/>
          <w:b/>
          <w:bCs/>
          <w:color w:val="202122"/>
          <w:sz w:val="21"/>
          <w:szCs w:val="21"/>
          <w:shd w:val="clear" w:color="auto" w:fill="FFFFFF"/>
        </w:rPr>
        <w:t xml:space="preserve"> </w:t>
      </w:r>
      <w:r>
        <w:rPr>
          <w:rFonts w:ascii="Arial" w:hAnsi="Arial" w:cs="Arial"/>
          <w:b/>
          <w:bCs/>
          <w:color w:val="202122"/>
          <w:sz w:val="21"/>
          <w:szCs w:val="21"/>
          <w:shd w:val="clear" w:color="auto" w:fill="FFFFFF"/>
        </w:rPr>
        <w:t>.HTTP</w:t>
      </w:r>
    </w:p>
    <w:p w14:paraId="744EC678" w14:textId="46EA1139" w:rsidR="00EC1BA3" w:rsidRDefault="00EC1BA3" w:rsidP="00EC1BA3">
      <w:pPr>
        <w:pStyle w:val="2"/>
        <w:ind w:left="1843"/>
        <w:rPr>
          <w:rFonts w:ascii="Arial" w:hAnsi="Arial" w:cs="Arial"/>
          <w:color w:val="202122"/>
          <w:sz w:val="21"/>
          <w:szCs w:val="21"/>
          <w:shd w:val="clear" w:color="auto" w:fill="FFFFFF"/>
        </w:rPr>
      </w:pPr>
      <w:r>
        <w:rPr>
          <w:rFonts w:ascii="Arial" w:hAnsi="Arial" w:cs="Arial"/>
          <w:color w:val="202122"/>
          <w:sz w:val="21"/>
          <w:szCs w:val="21"/>
          <w:shd w:val="clear" w:color="auto" w:fill="FFFFFF"/>
          <w:rtl/>
        </w:rPr>
        <w:t xml:space="preserve">השם משמש לעיתים גם ככינוי למחשב עליו פועלת תוכנת השרת, אם כי לאותו </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מחשב יכולים להיות גם תפקידים נוספים. שרתי</w:t>
      </w:r>
      <w:r>
        <w:rPr>
          <w:rFonts w:ascii="Arial" w:hAnsi="Arial" w:cs="Arial"/>
          <w:color w:val="202122"/>
          <w:sz w:val="21"/>
          <w:szCs w:val="21"/>
          <w:shd w:val="clear" w:color="auto" w:fill="FFFFFF"/>
        </w:rPr>
        <w:t xml:space="preserve"> HTTP </w:t>
      </w:r>
      <w:r>
        <w:rPr>
          <w:rFonts w:ascii="Arial" w:hAnsi="Arial" w:cs="Arial"/>
          <w:color w:val="202122"/>
          <w:sz w:val="21"/>
          <w:szCs w:val="21"/>
          <w:shd w:val="clear" w:color="auto" w:fill="FFFFFF"/>
          <w:rtl/>
        </w:rPr>
        <w:t xml:space="preserve">הם שרתי התוכן המרכזיים ברשת </w:t>
      </w:r>
      <w:r>
        <w:rPr>
          <w:rFonts w:ascii="Arial" w:hAnsi="Arial" w:cs="Arial" w:hint="cs"/>
          <w:color w:val="202122"/>
          <w:sz w:val="21"/>
          <w:szCs w:val="21"/>
          <w:shd w:val="clear" w:color="auto" w:fill="FFFFFF"/>
          <w:rtl/>
        </w:rPr>
        <w:t>האינטרנט וברשתות מחשבים</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אחרות, ומשמשים להפצת דפי</w:t>
      </w:r>
      <w:r>
        <w:rPr>
          <w:rFonts w:ascii="Arial" w:hAnsi="Arial" w:cs="Arial"/>
          <w:color w:val="202122"/>
          <w:sz w:val="21"/>
          <w:szCs w:val="21"/>
          <w:shd w:val="clear" w:color="auto" w:fill="FFFFFF"/>
        </w:rPr>
        <w:t> </w:t>
      </w:r>
      <w:r w:rsidRPr="00EC1BA3">
        <w:rPr>
          <w:rFonts w:ascii="Arial" w:hAnsi="Arial" w:cs="Arial"/>
          <w:color w:val="auto"/>
          <w:sz w:val="21"/>
          <w:szCs w:val="21"/>
          <w:shd w:val="clear" w:color="auto" w:fill="FFFFFF"/>
        </w:rPr>
        <w:t>HTML</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תמונות, וקבצים אחרים</w:t>
      </w:r>
      <w:r>
        <w:rPr>
          <w:rFonts w:ascii="Arial" w:hAnsi="Arial" w:cs="Arial" w:hint="cs"/>
          <w:color w:val="202122"/>
          <w:sz w:val="21"/>
          <w:szCs w:val="21"/>
          <w:shd w:val="clear" w:color="auto" w:fill="FFFFFF"/>
          <w:rtl/>
        </w:rPr>
        <w:t>.</w:t>
      </w:r>
    </w:p>
    <w:p w14:paraId="5B0FA0A7" w14:textId="03649530" w:rsidR="00EC1BA3" w:rsidRPr="00EC1BA3" w:rsidRDefault="00760D68" w:rsidP="00760D68">
      <w:pPr>
        <w:pStyle w:val="2"/>
        <w:rPr>
          <w:color w:val="C00000"/>
          <w:rtl/>
        </w:rPr>
      </w:pPr>
      <w:r>
        <w:rPr>
          <w:rFonts w:ascii="Arial" w:hAnsi="Arial" w:cs="Arial" w:hint="cs"/>
          <w:color w:val="DD3609"/>
          <w:sz w:val="21"/>
          <w:szCs w:val="21"/>
          <w:shd w:val="clear" w:color="auto" w:fill="FFFFFF"/>
          <w:rtl/>
        </w:rPr>
        <w:t>11.5.</w:t>
      </w:r>
      <w:r w:rsidRPr="00793990">
        <w:rPr>
          <w:rFonts w:hint="cs"/>
          <w:color w:val="C00000"/>
          <w:rtl/>
        </w:rPr>
        <w:t xml:space="preserve"> </w:t>
      </w:r>
      <w:r w:rsidR="0040191B" w:rsidRPr="00760D68">
        <w:rPr>
          <w:rFonts w:hint="cs"/>
          <w:color w:val="DD3609"/>
          <w:rtl/>
        </w:rPr>
        <w:t xml:space="preserve">שרת </w:t>
      </w:r>
      <w:r w:rsidR="0040191B" w:rsidRPr="00760D68">
        <w:rPr>
          <w:rFonts w:cstheme="minorBidi"/>
          <w:color w:val="DD3609"/>
          <w:rtl/>
        </w:rPr>
        <w:t>–</w:t>
      </w:r>
      <w:r w:rsidR="0040191B" w:rsidRPr="00760D68">
        <w:rPr>
          <w:rFonts w:hint="cs"/>
          <w:color w:val="DD3609"/>
          <w:rtl/>
        </w:rPr>
        <w:t xml:space="preserve"> לקוח</w:t>
      </w:r>
      <w:bookmarkEnd w:id="22"/>
    </w:p>
    <w:p w14:paraId="3426D25D" w14:textId="5EB01925" w:rsidR="005A6351" w:rsidRPr="00162F34" w:rsidRDefault="00EC1BA3" w:rsidP="00162F34">
      <w:pPr>
        <w:pStyle w:val="a8"/>
        <w:spacing w:after="140" w:line="265" w:lineRule="auto"/>
        <w:ind w:left="1080" w:right="179" w:firstLine="360"/>
        <w:rPr>
          <w:rFonts w:ascii="Arial" w:eastAsia="Arial" w:hAnsi="Arial" w:cs="Arial"/>
          <w:rtl/>
        </w:rPr>
      </w:pPr>
      <w:r>
        <w:rPr>
          <w:rFonts w:ascii="Arial" w:eastAsia="Arial" w:hAnsi="Arial" w:cs="Arial" w:hint="cs"/>
          <w:rtl/>
        </w:rPr>
        <w:t xml:space="preserve">       </w:t>
      </w:r>
      <w:r w:rsidR="00F836FA" w:rsidRPr="00EC1BA3">
        <w:rPr>
          <w:rFonts w:ascii="Arial" w:eastAsia="Arial" w:hAnsi="Arial" w:cs="Arial"/>
          <w:rtl/>
        </w:rPr>
        <w:t xml:space="preserve">צד השרת נכת ב בטכנולוגית </w:t>
      </w:r>
      <w:proofErr w:type="spellStart"/>
      <w:r w:rsidR="00F836FA" w:rsidRPr="00EC1BA3">
        <w:rPr>
          <w:rFonts w:ascii="Arial" w:eastAsia="Arial" w:hAnsi="Arial" w:cs="Arial"/>
        </w:rPr>
        <w:t>WebApi</w:t>
      </w:r>
      <w:proofErr w:type="spellEnd"/>
      <w:r w:rsidR="00F836FA" w:rsidRPr="00EC1BA3">
        <w:rPr>
          <w:rFonts w:ascii="Arial" w:eastAsia="Arial" w:hAnsi="Arial" w:cs="Arial"/>
          <w:rtl/>
        </w:rPr>
        <w:t xml:space="preserve"> ובשפת </w:t>
      </w:r>
      <w:proofErr w:type="spellStart"/>
      <w:r w:rsidR="00F836FA" w:rsidRPr="00EC1BA3">
        <w:rPr>
          <w:rFonts w:ascii="Arial" w:eastAsia="Arial" w:hAnsi="Arial" w:cs="Arial"/>
        </w:rPr>
        <w:t>c#</w:t>
      </w:r>
      <w:proofErr w:type="spellEnd"/>
      <w:r w:rsidR="00F836FA" w:rsidRPr="00EC1BA3">
        <w:rPr>
          <w:rFonts w:ascii="Arial" w:eastAsia="Arial" w:hAnsi="Arial" w:cs="Arial"/>
          <w:rtl/>
        </w:rPr>
        <w:t xml:space="preserve">. </w:t>
      </w:r>
    </w:p>
    <w:p w14:paraId="30E8FB84" w14:textId="0F00FE42" w:rsidR="00F836FA" w:rsidRPr="00EC1BA3" w:rsidRDefault="00EC1BA3" w:rsidP="00817980">
      <w:pPr>
        <w:pStyle w:val="a8"/>
        <w:spacing w:after="140" w:line="265" w:lineRule="auto"/>
        <w:ind w:left="1080" w:right="179" w:firstLine="360"/>
        <w:jc w:val="right"/>
      </w:pPr>
      <w:r w:rsidRPr="00EC1BA3">
        <w:rPr>
          <w:rFonts w:ascii="Arial" w:eastAsia="Arial" w:hAnsi="Arial" w:cs="Arial"/>
          <w:rtl/>
        </w:rPr>
        <w:t>צד הלקוח נכתב בשפות</w:t>
      </w:r>
      <w:r w:rsidRPr="00EC1BA3">
        <w:rPr>
          <w:rFonts w:ascii="Arial" w:eastAsia="Arial" w:hAnsi="Arial" w:cs="Arial"/>
        </w:rPr>
        <w:t xml:space="preserve">   -Html, </w:t>
      </w:r>
      <w:proofErr w:type="spellStart"/>
      <w:r w:rsidRPr="00EC1BA3">
        <w:rPr>
          <w:rFonts w:ascii="Arial" w:eastAsia="Arial" w:hAnsi="Arial" w:cs="Arial"/>
        </w:rPr>
        <w:t>css</w:t>
      </w:r>
      <w:proofErr w:type="spellEnd"/>
      <w:r w:rsidRPr="00EC1BA3">
        <w:rPr>
          <w:rFonts w:ascii="Arial" w:eastAsia="Arial" w:hAnsi="Arial" w:cs="Arial"/>
        </w:rPr>
        <w:t xml:space="preserve"> ,typescript</w:t>
      </w:r>
      <w:r w:rsidRPr="00EC1BA3">
        <w:rPr>
          <w:rFonts w:ascii="Arial" w:eastAsia="Arial" w:hAnsi="Arial" w:cs="Arial"/>
          <w:rtl/>
        </w:rPr>
        <w:t xml:space="preserve"> בטכנולוגית</w:t>
      </w:r>
      <w:r w:rsidRPr="00EC1BA3">
        <w:rPr>
          <w:rFonts w:ascii="Arial" w:eastAsia="Arial" w:hAnsi="Arial" w:cs="Arial"/>
        </w:rPr>
        <w:t xml:space="preserve">Angular  </w:t>
      </w:r>
      <w:r w:rsidRPr="00EC1BA3">
        <w:rPr>
          <w:rFonts w:ascii="Arial" w:hAnsi="Arial" w:cs="Arial" w:hint="cs"/>
          <w:rtl/>
          <w:lang w:eastAsia="ko-KR"/>
        </w:rPr>
        <w:t xml:space="preserve"> </w:t>
      </w:r>
      <w:r w:rsidR="00F836FA" w:rsidRPr="00EC1BA3">
        <w:rPr>
          <w:rFonts w:ascii="Arial" w:eastAsia="Arial" w:hAnsi="Arial" w:cs="Arial"/>
          <w:rtl/>
        </w:rPr>
        <w:t xml:space="preserve"> </w:t>
      </w:r>
    </w:p>
    <w:p w14:paraId="20D1EFCB" w14:textId="77777777" w:rsidR="00F836FA" w:rsidRPr="00F836FA" w:rsidRDefault="00F836FA" w:rsidP="00793990">
      <w:pPr>
        <w:ind w:left="1440"/>
        <w:rPr>
          <w:rtl/>
        </w:rPr>
      </w:pPr>
    </w:p>
    <w:p w14:paraId="2C686A37" w14:textId="62FD4231" w:rsidR="0040191B" w:rsidRPr="00760D68" w:rsidRDefault="00760D68" w:rsidP="00760D68">
      <w:pPr>
        <w:pStyle w:val="2"/>
        <w:rPr>
          <w:color w:val="DD3609"/>
          <w:rtl/>
        </w:rPr>
      </w:pPr>
      <w:bookmarkStart w:id="23" w:name="_Toc102417054"/>
      <w:r w:rsidRPr="00760D68">
        <w:rPr>
          <w:rFonts w:hint="cs"/>
          <w:color w:val="DD3609"/>
          <w:rtl/>
        </w:rPr>
        <w:t>11.6.</w:t>
      </w:r>
      <w:r w:rsidR="0040191B" w:rsidRPr="00760D68">
        <w:rPr>
          <w:rFonts w:hint="cs"/>
          <w:color w:val="DD3609"/>
          <w:rtl/>
        </w:rPr>
        <w:t xml:space="preserve">תיאור </w:t>
      </w:r>
      <w:proofErr w:type="spellStart"/>
      <w:r w:rsidR="0040191B" w:rsidRPr="00760D68">
        <w:rPr>
          <w:rFonts w:hint="cs"/>
          <w:color w:val="DD3609"/>
          <w:rtl/>
        </w:rPr>
        <w:t>הצפנות</w:t>
      </w:r>
      <w:proofErr w:type="spellEnd"/>
      <w:r w:rsidR="0040191B" w:rsidRPr="00760D68">
        <w:rPr>
          <w:rFonts w:hint="cs"/>
          <w:color w:val="DD3609"/>
          <w:rtl/>
        </w:rPr>
        <w:t xml:space="preserve"> (לא רלוונטי)</w:t>
      </w:r>
      <w:bookmarkEnd w:id="23"/>
    </w:p>
    <w:p w14:paraId="67EB00EE" w14:textId="77777777" w:rsidR="00FC3474" w:rsidRDefault="00FC3474" w:rsidP="00FC3474">
      <w:pPr>
        <w:rPr>
          <w:rtl/>
        </w:rPr>
      </w:pPr>
    </w:p>
    <w:p w14:paraId="3D8F9E3A" w14:textId="77777777" w:rsidR="00FC3474" w:rsidRDefault="00FC3474" w:rsidP="00FC3474">
      <w:pPr>
        <w:rPr>
          <w:rtl/>
        </w:rPr>
      </w:pPr>
    </w:p>
    <w:p w14:paraId="49B5E2E6" w14:textId="77777777" w:rsidR="00FC3474" w:rsidRDefault="00FC3474" w:rsidP="00FC3474">
      <w:pPr>
        <w:rPr>
          <w:rtl/>
        </w:rPr>
      </w:pPr>
    </w:p>
    <w:p w14:paraId="61CE6480" w14:textId="77777777" w:rsidR="00FC3474" w:rsidRDefault="00FC3474" w:rsidP="00FC3474">
      <w:pPr>
        <w:rPr>
          <w:rtl/>
        </w:rPr>
      </w:pPr>
    </w:p>
    <w:p w14:paraId="45F25F43" w14:textId="77777777" w:rsidR="00FC3474" w:rsidRDefault="00FC3474" w:rsidP="00FC3474">
      <w:pPr>
        <w:rPr>
          <w:rtl/>
        </w:rPr>
      </w:pPr>
    </w:p>
    <w:p w14:paraId="7E3D623B" w14:textId="77777777" w:rsidR="00FC3474" w:rsidRDefault="00FC3474" w:rsidP="00FC3474">
      <w:pPr>
        <w:rPr>
          <w:rtl/>
        </w:rPr>
      </w:pPr>
    </w:p>
    <w:p w14:paraId="13EE69EC" w14:textId="77777777" w:rsidR="00FC3474" w:rsidRDefault="00FC3474" w:rsidP="00FC3474">
      <w:pPr>
        <w:rPr>
          <w:rtl/>
        </w:rPr>
      </w:pPr>
    </w:p>
    <w:p w14:paraId="3C623935" w14:textId="77777777" w:rsidR="00FC3474" w:rsidRDefault="00FC3474" w:rsidP="00FC3474">
      <w:pPr>
        <w:rPr>
          <w:rtl/>
        </w:rPr>
      </w:pPr>
    </w:p>
    <w:p w14:paraId="1F39821E" w14:textId="77777777" w:rsidR="00FC3474" w:rsidRDefault="00FC3474" w:rsidP="00FC3474">
      <w:pPr>
        <w:rPr>
          <w:rtl/>
        </w:rPr>
      </w:pPr>
    </w:p>
    <w:p w14:paraId="7C4186E5" w14:textId="77777777" w:rsidR="00FC3474" w:rsidRDefault="00FC3474" w:rsidP="00FC3474">
      <w:pPr>
        <w:rPr>
          <w:rtl/>
        </w:rPr>
      </w:pPr>
    </w:p>
    <w:p w14:paraId="78E102C3" w14:textId="77777777" w:rsidR="00FC3474" w:rsidRDefault="00FC3474" w:rsidP="00FC3474">
      <w:pPr>
        <w:rPr>
          <w:rtl/>
        </w:rPr>
      </w:pPr>
    </w:p>
    <w:p w14:paraId="6B33F18B" w14:textId="77777777" w:rsidR="00FC3474" w:rsidRDefault="00FC3474" w:rsidP="00FC3474">
      <w:pPr>
        <w:rPr>
          <w:rtl/>
        </w:rPr>
      </w:pPr>
    </w:p>
    <w:p w14:paraId="42C64154" w14:textId="77777777" w:rsidR="00FC3474" w:rsidRDefault="00FC3474" w:rsidP="00FC3474">
      <w:pPr>
        <w:rPr>
          <w:rtl/>
        </w:rPr>
      </w:pPr>
    </w:p>
    <w:p w14:paraId="4AC519A4" w14:textId="77777777" w:rsidR="00FC3474" w:rsidRDefault="00FC3474" w:rsidP="00FC3474">
      <w:pPr>
        <w:rPr>
          <w:rtl/>
        </w:rPr>
      </w:pPr>
    </w:p>
    <w:p w14:paraId="06759886" w14:textId="77777777" w:rsidR="00FC3474" w:rsidRDefault="00FC3474" w:rsidP="00FC3474">
      <w:pPr>
        <w:rPr>
          <w:rtl/>
        </w:rPr>
      </w:pPr>
    </w:p>
    <w:p w14:paraId="68690E64" w14:textId="77777777" w:rsidR="00FC3474" w:rsidRDefault="00FC3474" w:rsidP="00FC3474">
      <w:pPr>
        <w:rPr>
          <w:rtl/>
        </w:rPr>
      </w:pPr>
    </w:p>
    <w:p w14:paraId="2159F7A2" w14:textId="77777777" w:rsidR="00FC3474" w:rsidRDefault="00FC3474" w:rsidP="00FC3474">
      <w:pPr>
        <w:rPr>
          <w:rtl/>
        </w:rPr>
      </w:pPr>
    </w:p>
    <w:p w14:paraId="137DCB82" w14:textId="77777777" w:rsidR="00FC3474" w:rsidRDefault="00FC3474" w:rsidP="00FC3474">
      <w:pPr>
        <w:rPr>
          <w:rtl/>
        </w:rPr>
      </w:pPr>
    </w:p>
    <w:p w14:paraId="5BF502E8" w14:textId="77777777" w:rsidR="00FC3474" w:rsidRDefault="00FC3474" w:rsidP="00FC3474">
      <w:pPr>
        <w:rPr>
          <w:rtl/>
        </w:rPr>
      </w:pPr>
    </w:p>
    <w:p w14:paraId="617D5F76" w14:textId="77777777" w:rsidR="00FC3474" w:rsidRPr="00FC3474" w:rsidRDefault="00FC3474" w:rsidP="00FC3474"/>
    <w:p w14:paraId="2F4CAE47" w14:textId="3D7D12DD" w:rsidR="0040191B" w:rsidRPr="00760D68" w:rsidRDefault="00793990" w:rsidP="00793990">
      <w:pPr>
        <w:pStyle w:val="1"/>
        <w:rPr>
          <w:color w:val="DD3609"/>
          <w:rtl/>
        </w:rPr>
      </w:pPr>
      <w:r w:rsidRPr="00760D68">
        <w:rPr>
          <w:rFonts w:hint="cs"/>
          <w:color w:val="DD3609"/>
          <w:rtl/>
        </w:rPr>
        <w:lastRenderedPageBreak/>
        <w:t>12.</w:t>
      </w:r>
      <w:bookmarkStart w:id="24" w:name="_Toc102417055"/>
      <w:r w:rsidR="0040191B" w:rsidRPr="00760D68">
        <w:rPr>
          <w:rFonts w:hint="cs"/>
          <w:color w:val="DD3609"/>
          <w:rtl/>
        </w:rPr>
        <w:t xml:space="preserve">ניתוח ותרשים </w:t>
      </w:r>
      <w:r w:rsidR="0040191B" w:rsidRPr="00760D68">
        <w:rPr>
          <w:color w:val="DD3609"/>
        </w:rPr>
        <w:t>use case</w:t>
      </w:r>
      <w:r w:rsidR="0040191B" w:rsidRPr="00760D68">
        <w:rPr>
          <w:rFonts w:hint="cs"/>
          <w:color w:val="DD3609"/>
          <w:rtl/>
        </w:rPr>
        <w:t xml:space="preserve"> של המערכת המוצעת</w:t>
      </w:r>
      <w:bookmarkEnd w:id="24"/>
    </w:p>
    <w:p w14:paraId="64ECFFED" w14:textId="1B9267BB" w:rsidR="00162F34" w:rsidRPr="00162F34" w:rsidRDefault="00162F34" w:rsidP="00162F34">
      <w:pPr>
        <w:rPr>
          <w:rtl/>
        </w:rPr>
      </w:pPr>
      <w:r>
        <w:rPr>
          <w:noProof/>
          <w:lang w:eastAsia="ko-KR"/>
        </w:rPr>
        <w:drawing>
          <wp:inline distT="0" distB="0" distL="0" distR="0" wp14:anchorId="5AA22A2D" wp14:editId="0754E603">
            <wp:extent cx="5274310" cy="2937675"/>
            <wp:effectExtent l="0" t="0" r="2540" b="0"/>
            <wp:docPr id="16" name="תמונה 16" descr="https://raw.githubusercontent.com/hodayachaya/Digivertnew/main/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aw.githubusercontent.com/hodayachaya/Digivertnew/main/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37675"/>
                    </a:xfrm>
                    <a:prstGeom prst="rect">
                      <a:avLst/>
                    </a:prstGeom>
                    <a:noFill/>
                    <a:ln>
                      <a:noFill/>
                    </a:ln>
                  </pic:spPr>
                </pic:pic>
              </a:graphicData>
            </a:graphic>
          </wp:inline>
        </w:drawing>
      </w:r>
    </w:p>
    <w:p w14:paraId="26990FFC" w14:textId="4ABCD5E0" w:rsidR="0040191B" w:rsidRPr="00793990" w:rsidRDefault="00760D68" w:rsidP="00760D68">
      <w:pPr>
        <w:pStyle w:val="2"/>
        <w:rPr>
          <w:color w:val="C00000"/>
          <w:rtl/>
        </w:rPr>
      </w:pPr>
      <w:bookmarkStart w:id="25" w:name="_Toc102417056"/>
      <w:r>
        <w:rPr>
          <w:rFonts w:hint="cs"/>
          <w:color w:val="C00000"/>
          <w:rtl/>
        </w:rPr>
        <w:t>12.1.</w:t>
      </w:r>
      <w:r w:rsidR="0051280A" w:rsidRPr="00793990">
        <w:rPr>
          <w:rFonts w:hint="cs"/>
          <w:color w:val="C00000"/>
          <w:rtl/>
        </w:rPr>
        <w:t xml:space="preserve">רשימת </w:t>
      </w:r>
      <w:r w:rsidR="0051280A" w:rsidRPr="00793990">
        <w:rPr>
          <w:color w:val="C00000"/>
        </w:rPr>
        <w:t>use case</w:t>
      </w:r>
      <w:bookmarkEnd w:id="25"/>
    </w:p>
    <w:p w14:paraId="5F08B277" w14:textId="6BB373F7" w:rsidR="00162F34" w:rsidRDefault="00C86E67" w:rsidP="00760D68">
      <w:pPr>
        <w:rPr>
          <w:rtl/>
        </w:rPr>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p>
    <w:p w14:paraId="5E74CAC8" w14:textId="5AC21236" w:rsidR="00162F34" w:rsidRDefault="00C20028" w:rsidP="00127681">
      <w:pPr>
        <w:pStyle w:val="a8"/>
        <w:numPr>
          <w:ilvl w:val="0"/>
          <w:numId w:val="38"/>
        </w:numPr>
        <w:rPr>
          <w:rtl/>
        </w:rPr>
      </w:pPr>
      <w:r>
        <w:rPr>
          <w:rFonts w:hint="cs"/>
          <w:rtl/>
        </w:rPr>
        <w:t>המשתמש מתחבר /נרשם למערכת</w:t>
      </w:r>
      <w:r w:rsidR="00127681">
        <w:rPr>
          <w:rFonts w:hint="cs"/>
          <w:rtl/>
        </w:rPr>
        <w:t>.</w:t>
      </w:r>
      <w:r w:rsidR="00162F34">
        <w:rPr>
          <w:rFonts w:hint="cs"/>
          <w:rtl/>
        </w:rPr>
        <w:t xml:space="preserve"> </w:t>
      </w:r>
    </w:p>
    <w:p w14:paraId="4BAAB3C1" w14:textId="62417742" w:rsidR="00162F34" w:rsidRDefault="00162F34" w:rsidP="00127681">
      <w:pPr>
        <w:pStyle w:val="a8"/>
        <w:numPr>
          <w:ilvl w:val="0"/>
          <w:numId w:val="38"/>
        </w:numPr>
        <w:rPr>
          <w:rtl/>
        </w:rPr>
      </w:pPr>
      <w:r>
        <w:rPr>
          <w:rFonts w:hint="cs"/>
          <w:rtl/>
        </w:rPr>
        <w:t xml:space="preserve">המשתמש פותח תיקיית פרויקט חדשה </w:t>
      </w:r>
      <w:r w:rsidR="00127681">
        <w:rPr>
          <w:rFonts w:hint="cs"/>
          <w:rtl/>
        </w:rPr>
        <w:t>.</w:t>
      </w:r>
    </w:p>
    <w:p w14:paraId="62E6E0F9" w14:textId="0489106C" w:rsidR="00162F34" w:rsidRDefault="00162F34" w:rsidP="00127681">
      <w:pPr>
        <w:pStyle w:val="a8"/>
        <w:numPr>
          <w:ilvl w:val="0"/>
          <w:numId w:val="38"/>
        </w:numPr>
        <w:rPr>
          <w:rtl/>
        </w:rPr>
      </w:pPr>
      <w:r>
        <w:rPr>
          <w:rFonts w:hint="cs"/>
          <w:rtl/>
        </w:rPr>
        <w:t xml:space="preserve">המשתמש בוחר תמונה מהגלריה </w:t>
      </w:r>
      <w:r w:rsidR="00127681">
        <w:rPr>
          <w:rFonts w:hint="cs"/>
          <w:rtl/>
        </w:rPr>
        <w:t>.</w:t>
      </w:r>
    </w:p>
    <w:p w14:paraId="0EF9C476" w14:textId="1947B2DD" w:rsidR="00127681" w:rsidRDefault="00162F34" w:rsidP="00127681">
      <w:pPr>
        <w:pStyle w:val="a8"/>
        <w:numPr>
          <w:ilvl w:val="0"/>
          <w:numId w:val="38"/>
        </w:numPr>
        <w:rPr>
          <w:rtl/>
        </w:rPr>
      </w:pPr>
      <w:r>
        <w:rPr>
          <w:rFonts w:hint="cs"/>
          <w:rtl/>
        </w:rPr>
        <w:t xml:space="preserve">למשתמש ניתנת </w:t>
      </w:r>
      <w:r w:rsidR="00127681">
        <w:rPr>
          <w:rFonts w:hint="cs"/>
          <w:rtl/>
        </w:rPr>
        <w:t>ה</w:t>
      </w:r>
      <w:r>
        <w:rPr>
          <w:rFonts w:hint="cs"/>
          <w:rtl/>
        </w:rPr>
        <w:t>אפשרות לערוך את השרטוט</w:t>
      </w:r>
      <w:r w:rsidR="00127681">
        <w:rPr>
          <w:rFonts w:hint="cs"/>
          <w:rtl/>
        </w:rPr>
        <w:t>.</w:t>
      </w:r>
    </w:p>
    <w:p w14:paraId="0B3D7470" w14:textId="726593CF" w:rsidR="00C86E67" w:rsidRDefault="00127681" w:rsidP="00127681">
      <w:pPr>
        <w:pStyle w:val="a8"/>
        <w:numPr>
          <w:ilvl w:val="0"/>
          <w:numId w:val="38"/>
        </w:numPr>
      </w:pPr>
      <w:r>
        <w:rPr>
          <w:rFonts w:hint="cs"/>
          <w:rtl/>
        </w:rPr>
        <w:t xml:space="preserve">למשתמש ניתנת האפשרות </w:t>
      </w:r>
      <w:r w:rsidR="00162F34">
        <w:rPr>
          <w:rFonts w:hint="cs"/>
          <w:rtl/>
        </w:rPr>
        <w:t xml:space="preserve"> </w:t>
      </w:r>
      <w:r>
        <w:rPr>
          <w:rFonts w:hint="cs"/>
          <w:rtl/>
        </w:rPr>
        <w:t xml:space="preserve">להמיר את השרטוט לקובץ </w:t>
      </w:r>
      <w:r>
        <w:t>DXF</w:t>
      </w:r>
      <w:r>
        <w:rPr>
          <w:rFonts w:hint="cs"/>
          <w:rtl/>
        </w:rPr>
        <w:t>.</w:t>
      </w:r>
    </w:p>
    <w:p w14:paraId="2EEC0155" w14:textId="389DC990" w:rsidR="00F27D6F" w:rsidRDefault="00F27D6F" w:rsidP="00127681">
      <w:pPr>
        <w:pStyle w:val="a8"/>
        <w:numPr>
          <w:ilvl w:val="0"/>
          <w:numId w:val="38"/>
        </w:numPr>
      </w:pPr>
      <w:r>
        <w:rPr>
          <w:rFonts w:hint="cs"/>
          <w:rtl/>
        </w:rPr>
        <w:t xml:space="preserve">מוצג קובץ </w:t>
      </w:r>
      <w:r>
        <w:t>DXF</w:t>
      </w:r>
    </w:p>
    <w:p w14:paraId="69D065B7" w14:textId="77777777" w:rsidR="00127681" w:rsidRDefault="00127681" w:rsidP="00127681">
      <w:pPr>
        <w:rPr>
          <w:rtl/>
        </w:rPr>
      </w:pPr>
    </w:p>
    <w:p w14:paraId="1F54F2B5" w14:textId="618069D7" w:rsidR="00127681" w:rsidRPr="00127681" w:rsidRDefault="00760D68" w:rsidP="00760D68">
      <w:pPr>
        <w:pStyle w:val="2"/>
        <w:rPr>
          <w:color w:val="C00000"/>
          <w:rtl/>
        </w:rPr>
      </w:pPr>
      <w:bookmarkStart w:id="26" w:name="_Toc102417057"/>
      <w:r>
        <w:rPr>
          <w:rFonts w:hint="cs"/>
          <w:color w:val="C00000"/>
          <w:rtl/>
        </w:rPr>
        <w:t>12.2.</w:t>
      </w:r>
      <w:r w:rsidR="00127681" w:rsidRPr="00127681">
        <w:rPr>
          <w:rFonts w:hint="cs"/>
          <w:color w:val="C00000"/>
          <w:rtl/>
        </w:rPr>
        <w:t>תיאור ה-</w:t>
      </w:r>
      <w:r w:rsidR="00127681" w:rsidRPr="00127681">
        <w:rPr>
          <w:color w:val="C00000"/>
        </w:rPr>
        <w:t xml:space="preserve">use case </w:t>
      </w:r>
      <w:r w:rsidR="00127681" w:rsidRPr="00127681">
        <w:rPr>
          <w:rFonts w:hint="cs"/>
          <w:color w:val="C00000"/>
          <w:rtl/>
        </w:rPr>
        <w:t xml:space="preserve"> העיקריים של המערכת</w:t>
      </w:r>
      <w:bookmarkEnd w:id="26"/>
    </w:p>
    <w:p w14:paraId="4276402B" w14:textId="77777777" w:rsidR="00127681" w:rsidRPr="00C86E67" w:rsidRDefault="00127681" w:rsidP="00127681"/>
    <w:p w14:paraId="14079623" w14:textId="2A6FA25B" w:rsidR="00C86E67" w:rsidRPr="00C86E67" w:rsidRDefault="00C86E67" w:rsidP="00793990">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2D8DF474" w:rsidR="0051280A" w:rsidRDefault="00793990" w:rsidP="00793990">
      <w:pPr>
        <w:pStyle w:val="2"/>
        <w:rPr>
          <w:color w:val="DD3609"/>
          <w:rtl/>
        </w:rPr>
      </w:pPr>
      <w:bookmarkStart w:id="27" w:name="_Toc102417058"/>
      <w:r w:rsidRPr="00760D68">
        <w:rPr>
          <w:rFonts w:hint="cs"/>
          <w:color w:val="DD3609"/>
          <w:rtl/>
        </w:rPr>
        <w:t>12.3</w:t>
      </w:r>
      <w:r w:rsidR="0051280A" w:rsidRPr="00760D68">
        <w:rPr>
          <w:rFonts w:hint="cs"/>
          <w:color w:val="DD3609"/>
          <w:rtl/>
        </w:rPr>
        <w:t>מבני נתונים בהם משתמשים בפרויקט</w:t>
      </w:r>
      <w:bookmarkEnd w:id="27"/>
    </w:p>
    <w:p w14:paraId="0B9EAB05" w14:textId="7CD9C90F" w:rsidR="00760D68" w:rsidRDefault="00760D68" w:rsidP="00682383">
      <w:pPr>
        <w:rPr>
          <w:rtl/>
        </w:rPr>
      </w:pPr>
      <w:r>
        <w:rPr>
          <w:rFonts w:hint="cs"/>
          <w:rtl/>
        </w:rPr>
        <w:t>רשימה-</w:t>
      </w:r>
      <w:r w:rsidR="00F27D6F">
        <w:rPr>
          <w:rtl/>
        </w:rPr>
        <w:br/>
      </w:r>
      <w:r w:rsidR="00F27D6F">
        <w:rPr>
          <w:rFonts w:hint="cs"/>
          <w:rtl/>
        </w:rPr>
        <w:t>1.לצורך טעינה והוספה של קבצים לתיק העבודות של המשתמש.</w:t>
      </w:r>
      <w:r w:rsidR="00682383">
        <w:rPr>
          <w:rtl/>
        </w:rPr>
        <w:br/>
      </w:r>
      <w:r w:rsidR="00682383">
        <w:rPr>
          <w:rFonts w:hint="cs"/>
          <w:rtl/>
        </w:rPr>
        <w:t>השתמשתי משום שהוא יעיל מבחינת הקצאה דינאמית .</w:t>
      </w:r>
      <w:r w:rsidR="00F27D6F">
        <w:rPr>
          <w:rFonts w:hint="cs"/>
          <w:rtl/>
        </w:rPr>
        <w:br/>
        <w:t>2.לצור</w:t>
      </w:r>
      <w:r w:rsidR="00682383">
        <w:rPr>
          <w:rFonts w:hint="cs"/>
          <w:rtl/>
        </w:rPr>
        <w:t>ך שמירת האובייקטים והמיקום שלהם.</w:t>
      </w:r>
    </w:p>
    <w:p w14:paraId="65A8F783" w14:textId="77777777" w:rsidR="00297C71" w:rsidRDefault="00297C71" w:rsidP="00297C71">
      <w:pPr>
        <w:ind w:left="1440"/>
        <w:rPr>
          <w:rtl/>
        </w:rPr>
      </w:pPr>
      <w:bookmarkStart w:id="28" w:name="_Toc102417059"/>
    </w:p>
    <w:p w14:paraId="016733AE" w14:textId="77777777" w:rsidR="00297C71" w:rsidRDefault="00297C71" w:rsidP="00297C71">
      <w:pPr>
        <w:ind w:left="1440"/>
        <w:rPr>
          <w:rtl/>
        </w:rPr>
      </w:pPr>
    </w:p>
    <w:p w14:paraId="6F36460B" w14:textId="77777777" w:rsidR="00297C71" w:rsidRDefault="00297C71" w:rsidP="00297C71">
      <w:pPr>
        <w:ind w:left="1440"/>
        <w:rPr>
          <w:rtl/>
        </w:rPr>
      </w:pPr>
    </w:p>
    <w:p w14:paraId="1029F7CE" w14:textId="77777777" w:rsidR="00297C71" w:rsidRDefault="00297C71" w:rsidP="00297C71">
      <w:pPr>
        <w:ind w:left="1440"/>
        <w:rPr>
          <w:rtl/>
        </w:rPr>
      </w:pPr>
    </w:p>
    <w:p w14:paraId="351456C1" w14:textId="77777777" w:rsidR="00297C71" w:rsidRDefault="00297C71" w:rsidP="00297C71">
      <w:pPr>
        <w:ind w:left="1440"/>
        <w:rPr>
          <w:rtl/>
        </w:rPr>
      </w:pPr>
    </w:p>
    <w:p w14:paraId="6850F770" w14:textId="77777777" w:rsidR="00297C71" w:rsidRDefault="00297C71" w:rsidP="00297C71">
      <w:pPr>
        <w:ind w:left="1440"/>
        <w:rPr>
          <w:rtl/>
        </w:rPr>
      </w:pPr>
    </w:p>
    <w:p w14:paraId="05316EEA" w14:textId="77777777" w:rsidR="00297C71" w:rsidRDefault="00297C71" w:rsidP="00297C71">
      <w:pPr>
        <w:ind w:left="1440"/>
        <w:rPr>
          <w:rtl/>
        </w:rPr>
      </w:pPr>
    </w:p>
    <w:p w14:paraId="5478B7B6" w14:textId="77777777" w:rsidR="00297C71" w:rsidRPr="00760D68" w:rsidRDefault="00297C71" w:rsidP="00297C71">
      <w:pPr>
        <w:ind w:left="1440"/>
        <w:rPr>
          <w:rtl/>
        </w:rPr>
      </w:pPr>
    </w:p>
    <w:p w14:paraId="59E4A460" w14:textId="0AB6512E" w:rsidR="0051280A" w:rsidRPr="00760D68" w:rsidRDefault="00760D68" w:rsidP="00760D68">
      <w:pPr>
        <w:pStyle w:val="2"/>
        <w:rPr>
          <w:color w:val="DD3609"/>
          <w:rtl/>
        </w:rPr>
      </w:pPr>
      <w:r w:rsidRPr="00760D68">
        <w:rPr>
          <w:rFonts w:hint="cs"/>
          <w:color w:val="DD3609"/>
          <w:rtl/>
        </w:rPr>
        <w:t>12.4.</w:t>
      </w:r>
      <w:r w:rsidR="0051280A" w:rsidRPr="00760D68">
        <w:rPr>
          <w:rFonts w:hint="cs"/>
          <w:color w:val="DD3609"/>
          <w:rtl/>
        </w:rPr>
        <w:t>תרשים מחלקות</w:t>
      </w:r>
      <w:bookmarkEnd w:id="28"/>
    </w:p>
    <w:p w14:paraId="58D1D553" w14:textId="79DE2F9B" w:rsidR="00C86E67" w:rsidRDefault="00C86E67" w:rsidP="00793990">
      <w:pPr>
        <w:ind w:left="1440"/>
        <w:rPr>
          <w:rtl/>
        </w:rPr>
      </w:pPr>
      <w:r>
        <w:rPr>
          <w:rFonts w:hint="cs"/>
          <w:rtl/>
        </w:rPr>
        <w:t>לכל שכבה תיאור המחלקות שלה.</w:t>
      </w:r>
    </w:p>
    <w:p w14:paraId="5BD54A96" w14:textId="48BD07D4" w:rsidR="00E307F9" w:rsidRDefault="00E307F9" w:rsidP="00793990">
      <w:pPr>
        <w:ind w:left="1440"/>
        <w:rPr>
          <w:rtl/>
        </w:rPr>
      </w:pPr>
      <w:r>
        <w:rPr>
          <w:rFonts w:hint="cs"/>
          <w:rtl/>
        </w:rPr>
        <w:t>שכבת ה-</w:t>
      </w:r>
      <w:r>
        <w:rPr>
          <w:rFonts w:hint="cs"/>
        </w:rPr>
        <w:t>DAL</w:t>
      </w:r>
      <w:r>
        <w:rPr>
          <w:rtl/>
        </w:rPr>
        <w:br/>
      </w:r>
      <w:r>
        <w:rPr>
          <w:rFonts w:hint="cs"/>
          <w:rtl/>
        </w:rPr>
        <w:t>צילום של פירוט המחלקות:</w:t>
      </w:r>
      <w:r>
        <w:rPr>
          <w:rtl/>
        </w:rPr>
        <w:br/>
      </w:r>
      <w:bookmarkStart w:id="29" w:name="_GoBack"/>
      <w:bookmarkEnd w:id="29"/>
    </w:p>
    <w:p w14:paraId="72CEB0F4" w14:textId="6D04F0B0" w:rsidR="00E307F9" w:rsidRPr="00C86E67" w:rsidRDefault="00E307F9" w:rsidP="0079399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14:paraId="4CFF37E3" w14:textId="1CBF3F4B" w:rsidR="0051280A" w:rsidRPr="00760D68" w:rsidRDefault="00760D68" w:rsidP="00760D68">
      <w:pPr>
        <w:pStyle w:val="2"/>
        <w:rPr>
          <w:color w:val="DD3609"/>
          <w:rtl/>
        </w:rPr>
      </w:pPr>
      <w:bookmarkStart w:id="30" w:name="_Toc102417060"/>
      <w:r w:rsidRPr="00760D68">
        <w:rPr>
          <w:rFonts w:hint="cs"/>
          <w:color w:val="DD3609"/>
          <w:rtl/>
        </w:rPr>
        <w:t>12.5.</w:t>
      </w:r>
      <w:r w:rsidR="0051280A" w:rsidRPr="00760D68">
        <w:rPr>
          <w:rFonts w:hint="cs"/>
          <w:color w:val="DD3609"/>
          <w:rtl/>
        </w:rPr>
        <w:t>תיאור המחלקות</w:t>
      </w:r>
      <w:bookmarkEnd w:id="30"/>
    </w:p>
    <w:p w14:paraId="156F165C" w14:textId="71927503" w:rsidR="00C86E67" w:rsidRDefault="00C86E67" w:rsidP="00793990">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69F4E464" w14:textId="7D23D8B6" w:rsidR="00682383" w:rsidRDefault="00682383" w:rsidP="00682383">
      <w:pPr>
        <w:ind w:left="1440"/>
        <w:rPr>
          <w:b/>
          <w:bCs/>
          <w:rtl/>
        </w:rPr>
      </w:pPr>
      <w:r>
        <w:rPr>
          <w:b/>
          <w:bCs/>
        </w:rPr>
        <w:t>-</w:t>
      </w:r>
      <w:r w:rsidR="00410423" w:rsidRPr="00410423">
        <w:rPr>
          <w:rFonts w:hint="cs"/>
          <w:b/>
          <w:bCs/>
        </w:rPr>
        <w:t>DAL</w:t>
      </w:r>
      <w:r w:rsidR="00973C18">
        <w:rPr>
          <w:rFonts w:hint="cs"/>
          <w:b/>
          <w:bCs/>
          <w:rtl/>
        </w:rPr>
        <w:t xml:space="preserve"> </w:t>
      </w:r>
      <w:r>
        <w:rPr>
          <w:rFonts w:hint="cs"/>
          <w:b/>
          <w:bCs/>
          <w:rtl/>
        </w:rPr>
        <w:t xml:space="preserve">השכבה קוראת את המידע הנדרש </w:t>
      </w:r>
      <w:proofErr w:type="gramStart"/>
      <w:r>
        <w:rPr>
          <w:rFonts w:hint="cs"/>
          <w:b/>
          <w:bCs/>
          <w:rtl/>
        </w:rPr>
        <w:t>למערכת ,שומרת</w:t>
      </w:r>
      <w:proofErr w:type="gramEnd"/>
      <w:r>
        <w:rPr>
          <w:rFonts w:hint="cs"/>
          <w:b/>
          <w:bCs/>
          <w:rtl/>
        </w:rPr>
        <w:t xml:space="preserve"> נתונים</w:t>
      </w:r>
      <w:r w:rsidR="00973C18">
        <w:rPr>
          <w:rFonts w:hint="cs"/>
          <w:b/>
          <w:bCs/>
          <w:rtl/>
        </w:rPr>
        <w:t xml:space="preserve"> </w:t>
      </w:r>
      <w:r>
        <w:rPr>
          <w:rFonts w:hint="cs"/>
          <w:b/>
          <w:bCs/>
          <w:rtl/>
        </w:rPr>
        <w:t xml:space="preserve">,מוסיפה מידע חדש </w:t>
      </w:r>
      <w:r w:rsidR="00973C18">
        <w:rPr>
          <w:rFonts w:hint="cs"/>
          <w:b/>
          <w:bCs/>
          <w:rtl/>
        </w:rPr>
        <w:t>או מוחקת פרטי מידע קיימים</w:t>
      </w:r>
    </w:p>
    <w:p w14:paraId="09C3A7F3" w14:textId="43574A29" w:rsidR="00410423" w:rsidRDefault="00410423" w:rsidP="00973C18">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r w:rsidR="00973C18">
        <w:rPr>
          <w:rFonts w:hint="cs"/>
          <w:rtl/>
        </w:rPr>
        <w:t>שמירת נתוני המשתמש ב</w:t>
      </w:r>
      <w:r w:rsidR="00973C18">
        <w:t>DB</w:t>
      </w:r>
      <w:r w:rsidR="00973C18">
        <w:rPr>
          <w:rFonts w:hint="cs"/>
          <w:rtl/>
        </w:rPr>
        <w:t>.</w:t>
      </w:r>
    </w:p>
    <w:p w14:paraId="7F6C0C19" w14:textId="03C83677" w:rsidR="00973C18" w:rsidRDefault="00973C18" w:rsidP="00973C18">
      <w:pPr>
        <w:ind w:left="1440"/>
        <w:rPr>
          <w:rtl/>
        </w:rPr>
      </w:pPr>
      <w:r>
        <w:rPr>
          <w:rFonts w:hint="cs"/>
          <w:rtl/>
        </w:rPr>
        <w:t>מחלקת</w:t>
      </w:r>
      <w:r w:rsidRPr="00973C18">
        <w:rPr>
          <w:rtl/>
        </w:rPr>
        <w:t xml:space="preserve"> </w:t>
      </w:r>
      <w:r>
        <w:rPr>
          <w:rFonts w:hint="cs"/>
          <w:rtl/>
        </w:rPr>
        <w:t xml:space="preserve"> </w:t>
      </w:r>
      <w:r>
        <w:t>File</w:t>
      </w:r>
      <w:r>
        <w:rPr>
          <w:rFonts w:hint="cs"/>
          <w:rtl/>
          <w:lang w:eastAsia="ko-KR"/>
        </w:rPr>
        <w:t>-</w:t>
      </w:r>
      <w:r>
        <w:rPr>
          <w:rtl/>
        </w:rPr>
        <w:t>משמשת לשמירת נתוני הקובץ.</w:t>
      </w:r>
      <w:r>
        <w:rPr>
          <w:rtl/>
        </w:rPr>
        <w:br/>
      </w:r>
      <w:r>
        <w:rPr>
          <w:rFonts w:hint="cs"/>
          <w:rtl/>
        </w:rPr>
        <w:t xml:space="preserve">מחלקת </w:t>
      </w:r>
      <w:proofErr w:type="spellStart"/>
      <w:r>
        <w:t>Savedblock</w:t>
      </w:r>
      <w:proofErr w:type="spellEnd"/>
      <w:r>
        <w:rPr>
          <w:rFonts w:hint="cs"/>
          <w:rtl/>
          <w:lang w:eastAsia="ko-KR"/>
        </w:rPr>
        <w:t>-</w:t>
      </w:r>
      <w:r>
        <w:rPr>
          <w:rtl/>
        </w:rPr>
        <w:t>משמשת לשמירת נתוני הבלוקים /אובייקטים.</w:t>
      </w:r>
    </w:p>
    <w:p w14:paraId="21C42243" w14:textId="77777777" w:rsidR="00FC3474" w:rsidRDefault="00FC3474" w:rsidP="00793990">
      <w:pPr>
        <w:ind w:left="1440"/>
        <w:rPr>
          <w:rtl/>
        </w:rPr>
      </w:pPr>
    </w:p>
    <w:p w14:paraId="20C0BBC9" w14:textId="77777777" w:rsidR="00973C18" w:rsidRDefault="00973C18" w:rsidP="00793990">
      <w:pPr>
        <w:ind w:left="1440"/>
        <w:rPr>
          <w:rtl/>
        </w:rPr>
      </w:pPr>
    </w:p>
    <w:p w14:paraId="1CF0DC66" w14:textId="1490C34C" w:rsidR="00973C18" w:rsidRDefault="00973C18" w:rsidP="00973C18">
      <w:pPr>
        <w:ind w:left="1440"/>
        <w:rPr>
          <w:rtl/>
        </w:rPr>
      </w:pPr>
      <w:r>
        <w:rPr>
          <w:rStyle w:val="ad"/>
          <w:rFonts w:ascii="Arial" w:hAnsi="Arial" w:cs="Arial"/>
          <w:color w:val="000000"/>
          <w:shd w:val="clear" w:color="auto" w:fill="FFFFFF"/>
          <w:rtl/>
        </w:rPr>
        <w:t>שכבת</w:t>
      </w:r>
      <w:r>
        <w:rPr>
          <w:rStyle w:val="ad"/>
          <w:rFonts w:ascii="Arial" w:hAnsi="Arial" w:cs="Arial" w:hint="cs"/>
          <w:color w:val="000000"/>
          <w:shd w:val="clear" w:color="auto" w:fill="FFFFFF"/>
          <w:rtl/>
        </w:rPr>
        <w:t xml:space="preserve">  </w:t>
      </w:r>
      <w:r>
        <w:rPr>
          <w:rStyle w:val="ad"/>
          <w:rFonts w:ascii="Arial" w:hAnsi="Arial" w:cs="Arial"/>
          <w:color w:val="000000"/>
          <w:shd w:val="clear" w:color="auto" w:fill="FFFFFF"/>
        </w:rPr>
        <w:t>BL– </w:t>
      </w:r>
      <w:r>
        <w:rPr>
          <w:rFonts w:ascii="Arial" w:hAnsi="Arial" w:cs="Arial"/>
          <w:color w:val="000000"/>
          <w:shd w:val="clear" w:color="auto" w:fill="FFFFFF"/>
          <w:rtl/>
        </w:rPr>
        <w:t xml:space="preserve">השכבה </w:t>
      </w:r>
      <w:r>
        <w:rPr>
          <w:rFonts w:ascii="Arial" w:hAnsi="Arial" w:cs="Arial" w:hint="cs"/>
          <w:color w:val="000000"/>
          <w:shd w:val="clear" w:color="auto" w:fill="FFFFFF"/>
          <w:rtl/>
          <w:lang w:eastAsia="ko-KR"/>
        </w:rPr>
        <w:t xml:space="preserve">אחראית </w:t>
      </w:r>
      <w:r>
        <w:rPr>
          <w:rFonts w:ascii="Arial" w:hAnsi="Arial" w:cs="Arial"/>
          <w:color w:val="000000"/>
          <w:shd w:val="clear" w:color="auto" w:fill="FFFFFF"/>
          <w:rtl/>
        </w:rPr>
        <w:t xml:space="preserve"> על הלוגיקה של המערכת, עוסקת בעיבוד המידע, בחישובים שונים ושליחתו לשכבת התצוגה</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tl/>
        </w:rPr>
        <w:t>בשכבה זו נממש את הפונקציונאליות של המערכת</w:t>
      </w:r>
      <w:r>
        <w:rPr>
          <w:rFonts w:ascii="Arial" w:hAnsi="Arial" w:cs="Arial"/>
          <w:color w:val="000000"/>
          <w:shd w:val="clear" w:color="auto" w:fill="FFFFFF"/>
        </w:rPr>
        <w:t>.</w:t>
      </w:r>
    </w:p>
    <w:p w14:paraId="13EB28AB" w14:textId="77777777" w:rsidR="008965E3" w:rsidRDefault="008965E3" w:rsidP="00973C18">
      <w:pPr>
        <w:ind w:left="1440"/>
        <w:rPr>
          <w:rtl/>
        </w:rPr>
      </w:pPr>
    </w:p>
    <w:p w14:paraId="3F83EA22" w14:textId="77777777" w:rsidR="008965E3" w:rsidRDefault="008965E3" w:rsidP="00973C18">
      <w:pPr>
        <w:ind w:left="1440"/>
        <w:rPr>
          <w:rtl/>
        </w:rPr>
      </w:pPr>
    </w:p>
    <w:p w14:paraId="42B9F52A" w14:textId="4451CFEA" w:rsidR="008965E3" w:rsidRPr="008965E3" w:rsidRDefault="008965E3" w:rsidP="008965E3">
      <w:pPr>
        <w:ind w:left="1440"/>
        <w:rPr>
          <w:rtl/>
        </w:rPr>
      </w:pPr>
      <w:r>
        <w:rPr>
          <w:rFonts w:hint="cs"/>
          <w:rtl/>
        </w:rPr>
        <w:t xml:space="preserve">שכבת </w:t>
      </w:r>
      <w:r>
        <w:t>DTO</w:t>
      </w:r>
      <w:r>
        <w:rPr>
          <w:rFonts w:hint="cs"/>
          <w:rtl/>
        </w:rPr>
        <w:t>-</w:t>
      </w:r>
      <w:r w:rsidRPr="008965E3">
        <w:rPr>
          <w:rtl/>
        </w:rPr>
        <w:t xml:space="preserve"> </w:t>
      </w:r>
      <w:r>
        <w:rPr>
          <w:rFonts w:cs="Arial" w:hint="cs"/>
          <w:rtl/>
        </w:rPr>
        <w:t xml:space="preserve"> זהו </w:t>
      </w:r>
      <w:r w:rsidRPr="008965E3">
        <w:rPr>
          <w:rFonts w:cs="Arial"/>
          <w:rtl/>
        </w:rPr>
        <w:t xml:space="preserve">אובייקט העברת נתונים  </w:t>
      </w:r>
      <w:r>
        <w:rPr>
          <w:rFonts w:cs="Arial" w:hint="cs"/>
          <w:rtl/>
        </w:rPr>
        <w:t xml:space="preserve">המעביר </w:t>
      </w:r>
      <w:r w:rsidRPr="008965E3">
        <w:rPr>
          <w:rFonts w:cs="Arial"/>
          <w:rtl/>
        </w:rPr>
        <w:t xml:space="preserve"> נתונים בין תהליכים. </w:t>
      </w:r>
    </w:p>
    <w:p w14:paraId="7C63297F" w14:textId="77777777" w:rsidR="00FC3474" w:rsidRDefault="00FC3474" w:rsidP="00793990">
      <w:pPr>
        <w:ind w:left="1440"/>
        <w:rPr>
          <w:rtl/>
        </w:rPr>
      </w:pPr>
    </w:p>
    <w:p w14:paraId="033BE015" w14:textId="77777777" w:rsidR="00FC3474" w:rsidRDefault="00FC3474" w:rsidP="00793990">
      <w:pPr>
        <w:ind w:left="1440"/>
        <w:rPr>
          <w:rtl/>
        </w:rPr>
      </w:pPr>
    </w:p>
    <w:p w14:paraId="2B102B52" w14:textId="77777777" w:rsidR="00FC3474" w:rsidRDefault="00FC3474" w:rsidP="00793990">
      <w:pPr>
        <w:ind w:left="1440"/>
        <w:rPr>
          <w:rtl/>
        </w:rPr>
      </w:pPr>
    </w:p>
    <w:p w14:paraId="265AAA48" w14:textId="77777777" w:rsidR="00FC3474" w:rsidRDefault="00FC3474" w:rsidP="00793990">
      <w:pPr>
        <w:ind w:left="1440"/>
        <w:rPr>
          <w:rtl/>
        </w:rPr>
      </w:pPr>
    </w:p>
    <w:p w14:paraId="7F434D31" w14:textId="77777777" w:rsidR="00FC3474" w:rsidRDefault="00FC3474" w:rsidP="00793990">
      <w:pPr>
        <w:ind w:left="1440"/>
        <w:rPr>
          <w:rtl/>
        </w:rPr>
      </w:pPr>
    </w:p>
    <w:p w14:paraId="53F5441D" w14:textId="77777777" w:rsidR="00FC3474" w:rsidRDefault="00FC3474" w:rsidP="00793990">
      <w:pPr>
        <w:ind w:left="1440"/>
        <w:rPr>
          <w:rtl/>
        </w:rPr>
      </w:pPr>
    </w:p>
    <w:p w14:paraId="0342FB5C" w14:textId="77777777" w:rsidR="00FC3474" w:rsidRDefault="00FC3474" w:rsidP="00793990">
      <w:pPr>
        <w:ind w:left="1440"/>
        <w:rPr>
          <w:rtl/>
        </w:rPr>
      </w:pPr>
    </w:p>
    <w:p w14:paraId="5A3BF797" w14:textId="77777777" w:rsidR="00760D68" w:rsidRDefault="00760D68" w:rsidP="00793990">
      <w:pPr>
        <w:ind w:left="1440"/>
        <w:rPr>
          <w:rtl/>
        </w:rPr>
      </w:pPr>
    </w:p>
    <w:p w14:paraId="49963026" w14:textId="77777777" w:rsidR="00760D68" w:rsidRDefault="00760D68" w:rsidP="00793990">
      <w:pPr>
        <w:ind w:left="1440"/>
        <w:rPr>
          <w:rtl/>
        </w:rPr>
      </w:pPr>
    </w:p>
    <w:p w14:paraId="21C208E8" w14:textId="77777777" w:rsidR="00760D68" w:rsidRDefault="00760D68" w:rsidP="00793990">
      <w:pPr>
        <w:ind w:left="1440"/>
        <w:rPr>
          <w:rtl/>
        </w:rPr>
      </w:pPr>
    </w:p>
    <w:p w14:paraId="2BDC83B9" w14:textId="77777777" w:rsidR="00760D68" w:rsidRDefault="00760D68" w:rsidP="00793990">
      <w:pPr>
        <w:ind w:left="1440"/>
        <w:rPr>
          <w:rtl/>
        </w:rPr>
      </w:pPr>
    </w:p>
    <w:p w14:paraId="45B62912" w14:textId="77777777" w:rsidR="00760D68" w:rsidRDefault="00760D68" w:rsidP="00793990">
      <w:pPr>
        <w:ind w:left="1440"/>
        <w:rPr>
          <w:rtl/>
        </w:rPr>
      </w:pPr>
    </w:p>
    <w:p w14:paraId="785281B6" w14:textId="77777777" w:rsidR="00760D68" w:rsidRDefault="00760D68" w:rsidP="00793990">
      <w:pPr>
        <w:ind w:left="1440"/>
        <w:rPr>
          <w:rtl/>
        </w:rPr>
      </w:pPr>
    </w:p>
    <w:p w14:paraId="10470BB8" w14:textId="77777777" w:rsidR="00760D68" w:rsidRDefault="00760D68" w:rsidP="00793990">
      <w:pPr>
        <w:ind w:left="1440"/>
        <w:rPr>
          <w:rtl/>
        </w:rPr>
      </w:pPr>
    </w:p>
    <w:p w14:paraId="10995B34" w14:textId="77777777" w:rsidR="00760D68" w:rsidRPr="00C86E67" w:rsidRDefault="00760D68" w:rsidP="00793990">
      <w:pPr>
        <w:ind w:left="1440"/>
        <w:rPr>
          <w:rtl/>
        </w:rPr>
      </w:pPr>
    </w:p>
    <w:p w14:paraId="0C530446" w14:textId="303B084D" w:rsidR="0051280A" w:rsidRPr="00760D68" w:rsidRDefault="00793990" w:rsidP="00793990">
      <w:pPr>
        <w:pStyle w:val="1"/>
        <w:ind w:left="360"/>
        <w:rPr>
          <w:color w:val="DD3609"/>
          <w:rtl/>
        </w:rPr>
      </w:pPr>
      <w:bookmarkStart w:id="31" w:name="_Toc102417061"/>
      <w:r w:rsidRPr="00760D68">
        <w:rPr>
          <w:rFonts w:hint="cs"/>
          <w:color w:val="DD3609"/>
          <w:rtl/>
        </w:rPr>
        <w:t>13.</w:t>
      </w:r>
      <w:r w:rsidR="0051280A" w:rsidRPr="00760D68">
        <w:rPr>
          <w:rFonts w:hint="cs"/>
          <w:color w:val="DD3609"/>
          <w:rtl/>
        </w:rPr>
        <w:t>תיאור התוכנה</w:t>
      </w:r>
      <w:bookmarkEnd w:id="31"/>
    </w:p>
    <w:p w14:paraId="2BE978F4" w14:textId="77777777" w:rsidR="00C26F9C" w:rsidRPr="00760D68" w:rsidRDefault="00C26F9C" w:rsidP="00793990">
      <w:pPr>
        <w:bidi w:val="0"/>
        <w:spacing w:after="218"/>
        <w:ind w:right="123"/>
        <w:rPr>
          <w:color w:val="DD3609"/>
        </w:rPr>
      </w:pPr>
    </w:p>
    <w:p w14:paraId="36D1ED0D" w14:textId="77777777" w:rsidR="00C26F9C" w:rsidRPr="00760D68" w:rsidRDefault="00C26F9C" w:rsidP="00793990">
      <w:pPr>
        <w:numPr>
          <w:ilvl w:val="1"/>
          <w:numId w:val="27"/>
        </w:numPr>
        <w:spacing w:after="265" w:line="265" w:lineRule="auto"/>
        <w:ind w:hanging="360"/>
      </w:pPr>
      <w:r w:rsidRPr="00760D68">
        <w:rPr>
          <w:rFonts w:ascii="Arial" w:eastAsia="Arial" w:hAnsi="Arial" w:cs="Arial"/>
          <w:sz w:val="24"/>
          <w:szCs w:val="24"/>
          <w:rtl/>
        </w:rPr>
        <w:t xml:space="preserve">סביבת עבודה: </w:t>
      </w:r>
    </w:p>
    <w:p w14:paraId="2E7FDF58" w14:textId="11A21D7A" w:rsidR="00C26F9C" w:rsidRPr="00760D68" w:rsidRDefault="00C26F9C" w:rsidP="00793990">
      <w:pPr>
        <w:spacing w:after="282"/>
        <w:ind w:right="787"/>
      </w:pPr>
      <w:r w:rsidRPr="00760D68">
        <w:rPr>
          <w:rFonts w:ascii="Arial" w:eastAsia="Arial" w:hAnsi="Arial" w:cs="Arial"/>
          <w:sz w:val="24"/>
        </w:rPr>
        <w:t xml:space="preserve">  Visual Studio Code</w:t>
      </w:r>
      <w:r w:rsidRPr="00760D68">
        <w:rPr>
          <w:rFonts w:ascii="Arial" w:eastAsia="Arial" w:hAnsi="Arial" w:cs="Arial"/>
          <w:sz w:val="24"/>
          <w:szCs w:val="24"/>
          <w:rtl/>
        </w:rPr>
        <w:t>ו</w:t>
      </w:r>
      <w:proofErr w:type="gramStart"/>
      <w:r w:rsidR="008965E3">
        <w:rPr>
          <w:rFonts w:ascii="Arial" w:eastAsia="Arial" w:hAnsi="Arial" w:cs="Arial" w:hint="cs"/>
          <w:sz w:val="24"/>
          <w:szCs w:val="24"/>
          <w:rtl/>
        </w:rPr>
        <w:t>-</w:t>
      </w:r>
      <w:r w:rsidRPr="00760D68">
        <w:rPr>
          <w:rFonts w:ascii="Arial" w:eastAsia="Arial" w:hAnsi="Arial" w:cs="Arial"/>
          <w:sz w:val="24"/>
        </w:rPr>
        <w:t xml:space="preserve">  Visual</w:t>
      </w:r>
      <w:proofErr w:type="gramEnd"/>
      <w:r w:rsidRPr="00760D68">
        <w:rPr>
          <w:rFonts w:ascii="Arial" w:eastAsia="Arial" w:hAnsi="Arial" w:cs="Arial"/>
          <w:sz w:val="24"/>
        </w:rPr>
        <w:t xml:space="preserve"> Studio</w:t>
      </w:r>
    </w:p>
    <w:p w14:paraId="7AA801B7" w14:textId="77777777" w:rsidR="00C26F9C" w:rsidRPr="00760D68" w:rsidRDefault="00C26F9C" w:rsidP="00793990">
      <w:pPr>
        <w:numPr>
          <w:ilvl w:val="1"/>
          <w:numId w:val="27"/>
        </w:numPr>
        <w:spacing w:after="453" w:line="265" w:lineRule="auto"/>
        <w:ind w:hanging="360"/>
      </w:pPr>
      <w:r w:rsidRPr="00760D68">
        <w:rPr>
          <w:rFonts w:ascii="Arial" w:eastAsia="Arial" w:hAnsi="Arial" w:cs="Arial"/>
          <w:sz w:val="24"/>
          <w:szCs w:val="24"/>
          <w:rtl/>
        </w:rPr>
        <w:t xml:space="preserve">שפות תכנות: </w:t>
      </w:r>
    </w:p>
    <w:p w14:paraId="1A56C604" w14:textId="76D110A5" w:rsidR="00C26F9C" w:rsidRPr="00760D68" w:rsidRDefault="00C26F9C" w:rsidP="00297C71">
      <w:pPr>
        <w:spacing w:after="428" w:line="267" w:lineRule="auto"/>
        <w:ind w:left="51" w:right="3800" w:hanging="8"/>
        <w:rPr>
          <w:rtl/>
        </w:rPr>
      </w:pPr>
      <w:r w:rsidRPr="00760D68">
        <w:rPr>
          <w:rFonts w:ascii="Arial" w:eastAsia="Arial" w:hAnsi="Arial" w:cs="Arial"/>
          <w:sz w:val="24"/>
          <w:szCs w:val="24"/>
          <w:rtl/>
        </w:rPr>
        <w:t>צד השרת נכתב בטכנולוגית</w:t>
      </w:r>
      <w:r w:rsidR="00760D68">
        <w:rPr>
          <w:rFonts w:ascii="Arial" w:eastAsia="Arial" w:hAnsi="Arial" w:cs="Arial"/>
          <w:sz w:val="24"/>
        </w:rPr>
        <w:t>WebAp</w:t>
      </w:r>
      <w:r w:rsidR="00297C71">
        <w:rPr>
          <w:rFonts w:ascii="Arial" w:eastAsia="Arial" w:hAnsi="Arial" w:cs="Arial"/>
          <w:sz w:val="24"/>
        </w:rPr>
        <w:t>i</w:t>
      </w:r>
      <w:r w:rsidRPr="00760D68">
        <w:rPr>
          <w:rFonts w:ascii="Arial" w:eastAsia="Arial" w:hAnsi="Arial" w:cs="Arial"/>
          <w:sz w:val="24"/>
          <w:szCs w:val="24"/>
          <w:rtl/>
        </w:rPr>
        <w:t xml:space="preserve"> ובשפת </w:t>
      </w:r>
      <w:r w:rsidR="00760D68">
        <w:rPr>
          <w:rFonts w:ascii="Arial" w:eastAsia="Arial" w:hAnsi="Arial" w:cs="Arial"/>
          <w:sz w:val="24"/>
        </w:rPr>
        <w:t xml:space="preserve">.c# </w:t>
      </w:r>
    </w:p>
    <w:p w14:paraId="0DF736BC" w14:textId="77777777" w:rsidR="00C26F9C" w:rsidRDefault="00C26F9C" w:rsidP="00793990">
      <w:pPr>
        <w:bidi w:val="0"/>
        <w:spacing w:after="414"/>
        <w:ind w:left="1710"/>
      </w:pPr>
      <w:r w:rsidRPr="00760D68">
        <w:rPr>
          <w:rFonts w:ascii="David" w:eastAsia="David" w:hAnsi="David" w:cs="David"/>
          <w:b/>
          <w:sz w:val="25"/>
        </w:rPr>
        <w:t xml:space="preserve"> . </w:t>
      </w:r>
      <w:r w:rsidRPr="00760D68">
        <w:rPr>
          <w:rFonts w:ascii="Arial" w:eastAsia="Arial" w:hAnsi="Arial" w:cs="Arial"/>
          <w:sz w:val="24"/>
        </w:rPr>
        <w:t xml:space="preserve">angular </w:t>
      </w:r>
      <w:r w:rsidRPr="00760D68">
        <w:rPr>
          <w:rFonts w:ascii="Arial" w:eastAsia="Arial" w:hAnsi="Arial" w:cs="Arial"/>
          <w:sz w:val="24"/>
          <w:szCs w:val="24"/>
          <w:rtl/>
        </w:rPr>
        <w:t>בטכנולוגית</w:t>
      </w:r>
      <w:r w:rsidRPr="00760D68">
        <w:rPr>
          <w:rFonts w:ascii="Arial" w:eastAsia="Arial" w:hAnsi="Arial" w:cs="Arial"/>
          <w:sz w:val="24"/>
        </w:rPr>
        <w:t xml:space="preserve"> -Html, </w:t>
      </w:r>
      <w:proofErr w:type="spellStart"/>
      <w:proofErr w:type="gramStart"/>
      <w:r w:rsidRPr="00760D68">
        <w:rPr>
          <w:rFonts w:ascii="Arial" w:eastAsia="Arial" w:hAnsi="Arial" w:cs="Arial"/>
          <w:sz w:val="24"/>
        </w:rPr>
        <w:t>css</w:t>
      </w:r>
      <w:proofErr w:type="spellEnd"/>
      <w:r w:rsidRPr="00760D68">
        <w:rPr>
          <w:rFonts w:ascii="Arial" w:eastAsia="Arial" w:hAnsi="Arial" w:cs="Arial"/>
          <w:sz w:val="24"/>
        </w:rPr>
        <w:t xml:space="preserve"> ,typescript</w:t>
      </w:r>
      <w:proofErr w:type="gramEnd"/>
      <w:r w:rsidRPr="00760D68">
        <w:rPr>
          <w:rFonts w:ascii="Arial" w:eastAsia="Arial" w:hAnsi="Arial" w:cs="Arial"/>
          <w:sz w:val="24"/>
        </w:rPr>
        <w:t xml:space="preserve"> </w:t>
      </w:r>
      <w:r w:rsidRPr="00760D68">
        <w:rPr>
          <w:rFonts w:ascii="Arial" w:eastAsia="Arial" w:hAnsi="Arial" w:cs="Arial"/>
          <w:sz w:val="24"/>
          <w:szCs w:val="24"/>
          <w:rtl/>
        </w:rPr>
        <w:t>צד הלקוח נכתב בשפות</w:t>
      </w:r>
    </w:p>
    <w:p w14:paraId="07FDBA87" w14:textId="77777777" w:rsidR="00C26F9C" w:rsidRPr="00C26F9C" w:rsidRDefault="00C26F9C" w:rsidP="00793990"/>
    <w:p w14:paraId="3FEE6609" w14:textId="63BA32A2" w:rsidR="0051280A" w:rsidRPr="00297C71" w:rsidRDefault="00793990" w:rsidP="00793990">
      <w:pPr>
        <w:pStyle w:val="1"/>
        <w:ind w:left="360"/>
        <w:rPr>
          <w:color w:val="DD3609"/>
          <w:rtl/>
        </w:rPr>
      </w:pPr>
      <w:bookmarkStart w:id="32" w:name="_Toc102417062"/>
      <w:r w:rsidRPr="00297C71">
        <w:rPr>
          <w:rFonts w:hint="cs"/>
          <w:color w:val="DD3609"/>
          <w:rtl/>
        </w:rPr>
        <w:t>14.</w:t>
      </w:r>
      <w:r w:rsidR="0051280A" w:rsidRPr="00297C71">
        <w:rPr>
          <w:rFonts w:hint="cs"/>
          <w:color w:val="DD3609"/>
          <w:rtl/>
        </w:rPr>
        <w:t>אלגוריתמים מרכזיים</w:t>
      </w:r>
      <w:bookmarkEnd w:id="32"/>
    </w:p>
    <w:p w14:paraId="132E2F69" w14:textId="239B8BAC" w:rsidR="00C26F9C" w:rsidRPr="00C26F9C" w:rsidRDefault="00C26F9C" w:rsidP="00793990">
      <w:r>
        <w:rPr>
          <w:rFonts w:hint="cs"/>
          <w:rtl/>
        </w:rPr>
        <w:t>כאן תפרטי את הפעולות העיקריות בפרויקט.</w:t>
      </w:r>
    </w:p>
    <w:p w14:paraId="0FBE9D76" w14:textId="7576075C" w:rsidR="0051280A" w:rsidRPr="008C6747" w:rsidRDefault="00297C71" w:rsidP="00297C71">
      <w:pPr>
        <w:pStyle w:val="2"/>
        <w:rPr>
          <w:color w:val="auto"/>
        </w:rPr>
      </w:pPr>
      <w:bookmarkStart w:id="33" w:name="_Toc102417063"/>
      <w:r w:rsidRPr="008C6747">
        <w:rPr>
          <w:rFonts w:hint="cs"/>
          <w:color w:val="auto"/>
          <w:rtl/>
        </w:rPr>
        <w:t>14.1</w:t>
      </w:r>
      <w:bookmarkEnd w:id="33"/>
      <w:r w:rsidRPr="008C6747">
        <w:rPr>
          <w:rFonts w:hint="cs"/>
          <w:color w:val="auto"/>
          <w:rtl/>
        </w:rPr>
        <w:t xml:space="preserve"> חלק מהאלגוריתם הוא הפיכת התמונה לשחור לבן</w:t>
      </w:r>
      <w:r w:rsidR="00410423" w:rsidRPr="008C6747">
        <w:rPr>
          <w:rFonts w:hint="cs"/>
          <w:color w:val="auto"/>
          <w:rtl/>
        </w:rPr>
        <w:t xml:space="preserve"> </w:t>
      </w:r>
      <w:r w:rsidRPr="008C6747">
        <w:rPr>
          <w:rFonts w:hint="cs"/>
          <w:color w:val="auto"/>
          <w:rtl/>
        </w:rPr>
        <w:t>.</w:t>
      </w:r>
    </w:p>
    <w:p w14:paraId="49FC8CC1" w14:textId="46417B7D" w:rsidR="0051280A" w:rsidRPr="008C6747" w:rsidRDefault="00297C71" w:rsidP="00F42506">
      <w:pPr>
        <w:pStyle w:val="2"/>
        <w:rPr>
          <w:color w:val="auto"/>
        </w:rPr>
      </w:pPr>
      <w:bookmarkStart w:id="34" w:name="_Toc102417064"/>
      <w:r w:rsidRPr="008C6747">
        <w:rPr>
          <w:rFonts w:hint="cs"/>
          <w:color w:val="auto"/>
          <w:rtl/>
        </w:rPr>
        <w:t>14.2</w:t>
      </w:r>
      <w:r w:rsidR="00793990" w:rsidRPr="008C6747">
        <w:rPr>
          <w:rFonts w:hint="cs"/>
          <w:color w:val="auto"/>
          <w:rtl/>
        </w:rPr>
        <w:t>.</w:t>
      </w:r>
      <w:bookmarkEnd w:id="34"/>
      <w:r w:rsidR="00F42506" w:rsidRPr="008C6747">
        <w:rPr>
          <w:rFonts w:hint="cs"/>
          <w:color w:val="auto"/>
          <w:rtl/>
        </w:rPr>
        <w:t xml:space="preserve"> החלק העיקרי באלגוריתם  הוא פירוק התמונה לאובייקטים והחזרת  רשימת ווקטורים של האובייקטים. </w:t>
      </w:r>
    </w:p>
    <w:p w14:paraId="68A33647" w14:textId="17A3044C" w:rsidR="00297C71" w:rsidRDefault="00297C71" w:rsidP="00F42506">
      <w:pPr>
        <w:rPr>
          <w:rtl/>
        </w:rPr>
      </w:pPr>
      <w:bookmarkStart w:id="35" w:name="_Toc102417065"/>
      <w:r>
        <w:rPr>
          <w:rFonts w:hint="cs"/>
          <w:rtl/>
        </w:rPr>
        <w:t>14.3</w:t>
      </w:r>
      <w:r w:rsidR="00793990">
        <w:rPr>
          <w:rFonts w:hint="cs"/>
          <w:rtl/>
        </w:rPr>
        <w:t>.</w:t>
      </w:r>
      <w:r w:rsidR="00F42506">
        <w:rPr>
          <w:rFonts w:hint="cs"/>
          <w:rtl/>
        </w:rPr>
        <w:t xml:space="preserve">חלק נוסף מהאלגוריתם הוא יצירת קובץ </w:t>
      </w:r>
      <w:r w:rsidR="00F42506">
        <w:t>DXF</w:t>
      </w:r>
      <w:r>
        <w:rPr>
          <w:rFonts w:hint="cs"/>
          <w:rtl/>
        </w:rPr>
        <w:t xml:space="preserve"> </w:t>
      </w:r>
      <w:r w:rsidR="00F42506">
        <w:rPr>
          <w:rFonts w:hint="cs"/>
          <w:rtl/>
        </w:rPr>
        <w:t>שמורכב מרשימת הווקטורים של האובייקטים.</w:t>
      </w:r>
    </w:p>
    <w:p w14:paraId="46C4BC0C" w14:textId="77777777" w:rsidR="00297C71" w:rsidRDefault="00297C71" w:rsidP="00297C71">
      <w:pPr>
        <w:pStyle w:val="2"/>
        <w:rPr>
          <w:rtl/>
        </w:rPr>
      </w:pPr>
    </w:p>
    <w:bookmarkEnd w:id="35"/>
    <w:p w14:paraId="1AC8CCE7" w14:textId="7F04ABB4" w:rsidR="0051280A" w:rsidRDefault="0051280A" w:rsidP="00F42506">
      <w:pPr>
        <w:pStyle w:val="2"/>
        <w:rPr>
          <w:rtl/>
        </w:rPr>
      </w:pPr>
    </w:p>
    <w:p w14:paraId="3BB19E56" w14:textId="77777777" w:rsidR="00FC3474" w:rsidRDefault="00FC3474" w:rsidP="00FC3474">
      <w:pPr>
        <w:rPr>
          <w:rtl/>
        </w:rPr>
      </w:pPr>
    </w:p>
    <w:p w14:paraId="28141FA3" w14:textId="77777777" w:rsidR="00FC3474" w:rsidRDefault="00FC3474" w:rsidP="00FC3474">
      <w:pPr>
        <w:rPr>
          <w:rtl/>
        </w:rPr>
      </w:pPr>
    </w:p>
    <w:p w14:paraId="270E8B41" w14:textId="77777777" w:rsidR="00FC3474" w:rsidRDefault="00FC3474" w:rsidP="00FC3474">
      <w:pPr>
        <w:rPr>
          <w:rtl/>
        </w:rPr>
      </w:pPr>
    </w:p>
    <w:p w14:paraId="74010AB0" w14:textId="77777777" w:rsidR="00FC3474" w:rsidRDefault="00FC3474" w:rsidP="00FC3474">
      <w:pPr>
        <w:rPr>
          <w:rtl/>
        </w:rPr>
      </w:pPr>
    </w:p>
    <w:p w14:paraId="6703E61D" w14:textId="77777777" w:rsidR="00FC3474" w:rsidRDefault="00FC3474" w:rsidP="00FC3474">
      <w:pPr>
        <w:rPr>
          <w:rtl/>
        </w:rPr>
      </w:pPr>
    </w:p>
    <w:p w14:paraId="1B9FE132" w14:textId="77777777" w:rsidR="00FC3474" w:rsidRDefault="00FC3474" w:rsidP="00FC3474">
      <w:pPr>
        <w:rPr>
          <w:rtl/>
        </w:rPr>
      </w:pPr>
    </w:p>
    <w:p w14:paraId="5F8EFBE7" w14:textId="77777777" w:rsidR="00FC3474" w:rsidRDefault="00FC3474" w:rsidP="00FC3474">
      <w:pPr>
        <w:rPr>
          <w:rtl/>
        </w:rPr>
      </w:pPr>
    </w:p>
    <w:p w14:paraId="0B62A45D" w14:textId="77777777" w:rsidR="00FC3474" w:rsidRDefault="00FC3474" w:rsidP="00FC3474">
      <w:pPr>
        <w:rPr>
          <w:rtl/>
        </w:rPr>
      </w:pPr>
    </w:p>
    <w:p w14:paraId="62483649" w14:textId="77777777" w:rsidR="00FC3474" w:rsidRDefault="00FC3474" w:rsidP="00FC3474">
      <w:pPr>
        <w:rPr>
          <w:rtl/>
        </w:rPr>
      </w:pPr>
    </w:p>
    <w:p w14:paraId="075778B2" w14:textId="77777777" w:rsidR="00FC3474" w:rsidRDefault="00FC3474" w:rsidP="00FC3474">
      <w:pPr>
        <w:rPr>
          <w:rtl/>
        </w:rPr>
      </w:pPr>
    </w:p>
    <w:p w14:paraId="41BE06E7" w14:textId="77777777" w:rsidR="00FC3474" w:rsidRDefault="00FC3474" w:rsidP="00FC3474">
      <w:pPr>
        <w:rPr>
          <w:rtl/>
        </w:rPr>
      </w:pPr>
    </w:p>
    <w:p w14:paraId="321B9546" w14:textId="77777777" w:rsidR="00FC3474" w:rsidRDefault="00FC3474" w:rsidP="00FC3474">
      <w:pPr>
        <w:rPr>
          <w:rtl/>
        </w:rPr>
      </w:pPr>
    </w:p>
    <w:p w14:paraId="673A7199" w14:textId="77777777" w:rsidR="00FC3474" w:rsidRDefault="00FC3474" w:rsidP="00FC3474">
      <w:pPr>
        <w:rPr>
          <w:rtl/>
        </w:rPr>
      </w:pPr>
    </w:p>
    <w:p w14:paraId="4824EC40" w14:textId="77777777" w:rsidR="00FC3474" w:rsidRPr="00FC3474" w:rsidRDefault="00FC3474" w:rsidP="00FC3474"/>
    <w:p w14:paraId="2EE223AD" w14:textId="2ED51766" w:rsidR="0051280A" w:rsidRDefault="00793990" w:rsidP="00793990">
      <w:pPr>
        <w:pStyle w:val="1"/>
        <w:ind w:left="360"/>
        <w:rPr>
          <w:rtl/>
        </w:rPr>
      </w:pPr>
      <w:bookmarkStart w:id="36" w:name="_Toc102417066"/>
      <w:r>
        <w:rPr>
          <w:rFonts w:hint="cs"/>
          <w:rtl/>
        </w:rPr>
        <w:t>15.</w:t>
      </w:r>
      <w:r w:rsidR="0051280A">
        <w:rPr>
          <w:rFonts w:hint="cs"/>
          <w:rtl/>
        </w:rPr>
        <w:t>קוד האלגוריתם</w:t>
      </w:r>
      <w:bookmarkEnd w:id="36"/>
    </w:p>
    <w:p w14:paraId="2EC0FCF4" w14:textId="3A2CA306" w:rsidR="00C26F9C" w:rsidRDefault="00C26F9C" w:rsidP="00793990">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4B881BC8" w14:textId="77777777" w:rsidR="00FC3474" w:rsidRDefault="00FC3474" w:rsidP="00793990">
      <w:pPr>
        <w:rPr>
          <w:rtl/>
        </w:rPr>
      </w:pPr>
    </w:p>
    <w:p w14:paraId="3F9E9AE7" w14:textId="77777777" w:rsidR="00FC3474" w:rsidRDefault="00FC3474" w:rsidP="00793990">
      <w:pPr>
        <w:rPr>
          <w:rtl/>
        </w:rPr>
      </w:pPr>
    </w:p>
    <w:p w14:paraId="42A96230" w14:textId="77777777" w:rsidR="00FC3474" w:rsidRDefault="00FC3474" w:rsidP="00793990">
      <w:pPr>
        <w:rPr>
          <w:rtl/>
        </w:rPr>
      </w:pPr>
    </w:p>
    <w:p w14:paraId="7728B635" w14:textId="77777777" w:rsidR="00FC3474" w:rsidRDefault="00FC3474" w:rsidP="00793990">
      <w:pPr>
        <w:rPr>
          <w:rtl/>
        </w:rPr>
      </w:pPr>
    </w:p>
    <w:p w14:paraId="6FE3093C" w14:textId="77777777" w:rsidR="00FC3474" w:rsidRDefault="00FC3474" w:rsidP="00793990">
      <w:pPr>
        <w:rPr>
          <w:rtl/>
        </w:rPr>
      </w:pPr>
    </w:p>
    <w:p w14:paraId="73E637E8" w14:textId="77777777" w:rsidR="00FC3474" w:rsidRDefault="00FC3474" w:rsidP="00793990">
      <w:pPr>
        <w:rPr>
          <w:rtl/>
        </w:rPr>
      </w:pPr>
    </w:p>
    <w:p w14:paraId="61FBBBE3" w14:textId="77777777" w:rsidR="00FC3474" w:rsidRDefault="00FC3474" w:rsidP="00793990">
      <w:pPr>
        <w:rPr>
          <w:rtl/>
        </w:rPr>
      </w:pPr>
    </w:p>
    <w:p w14:paraId="1163D001" w14:textId="77777777" w:rsidR="00FC3474" w:rsidRDefault="00FC3474" w:rsidP="00793990">
      <w:pPr>
        <w:rPr>
          <w:rtl/>
        </w:rPr>
      </w:pPr>
    </w:p>
    <w:p w14:paraId="3D2F765A" w14:textId="77777777" w:rsidR="00FC3474" w:rsidRDefault="00FC3474" w:rsidP="00793990">
      <w:pPr>
        <w:rPr>
          <w:rtl/>
        </w:rPr>
      </w:pPr>
    </w:p>
    <w:p w14:paraId="60DC392E" w14:textId="77777777" w:rsidR="00FC3474" w:rsidRDefault="00FC3474" w:rsidP="00793990">
      <w:pPr>
        <w:rPr>
          <w:rtl/>
        </w:rPr>
      </w:pPr>
    </w:p>
    <w:p w14:paraId="7B8A756B" w14:textId="77777777" w:rsidR="00FC3474" w:rsidRDefault="00FC3474" w:rsidP="00793990">
      <w:pPr>
        <w:rPr>
          <w:rtl/>
        </w:rPr>
      </w:pPr>
    </w:p>
    <w:p w14:paraId="09C796AA" w14:textId="77777777" w:rsidR="00FC3474" w:rsidRDefault="00FC3474" w:rsidP="00793990">
      <w:pPr>
        <w:rPr>
          <w:rtl/>
        </w:rPr>
      </w:pPr>
    </w:p>
    <w:p w14:paraId="48EBB6EC" w14:textId="77777777" w:rsidR="00FC3474" w:rsidRDefault="00FC3474" w:rsidP="00793990">
      <w:pPr>
        <w:rPr>
          <w:rtl/>
        </w:rPr>
      </w:pPr>
    </w:p>
    <w:p w14:paraId="15D55A4C" w14:textId="77777777" w:rsidR="00FC3474" w:rsidRDefault="00FC3474" w:rsidP="00793990">
      <w:pPr>
        <w:rPr>
          <w:rtl/>
        </w:rPr>
      </w:pPr>
    </w:p>
    <w:p w14:paraId="34F5D1ED" w14:textId="77777777" w:rsidR="00FC3474" w:rsidRDefault="00FC3474" w:rsidP="00793990">
      <w:pPr>
        <w:rPr>
          <w:rtl/>
        </w:rPr>
      </w:pPr>
    </w:p>
    <w:p w14:paraId="55835367" w14:textId="77777777" w:rsidR="00FC3474" w:rsidRDefault="00FC3474" w:rsidP="00793990">
      <w:pPr>
        <w:rPr>
          <w:rtl/>
        </w:rPr>
      </w:pPr>
    </w:p>
    <w:p w14:paraId="2A237C3F" w14:textId="77777777" w:rsidR="00FC3474" w:rsidRDefault="00FC3474" w:rsidP="00793990">
      <w:pPr>
        <w:rPr>
          <w:rtl/>
        </w:rPr>
      </w:pPr>
    </w:p>
    <w:p w14:paraId="2E6250F5" w14:textId="77777777" w:rsidR="00FC3474" w:rsidRDefault="00FC3474" w:rsidP="00793990">
      <w:pPr>
        <w:rPr>
          <w:rtl/>
        </w:rPr>
      </w:pPr>
    </w:p>
    <w:p w14:paraId="0CC89934" w14:textId="77777777" w:rsidR="00FC3474" w:rsidRDefault="00FC3474" w:rsidP="00793990">
      <w:pPr>
        <w:rPr>
          <w:rtl/>
        </w:rPr>
      </w:pPr>
    </w:p>
    <w:p w14:paraId="06AA1D56" w14:textId="77777777" w:rsidR="00FC3474" w:rsidRDefault="00FC3474" w:rsidP="00793990">
      <w:pPr>
        <w:rPr>
          <w:rtl/>
        </w:rPr>
      </w:pPr>
    </w:p>
    <w:p w14:paraId="47341D9F" w14:textId="77777777" w:rsidR="00FC3474" w:rsidRDefault="00FC3474" w:rsidP="00793990">
      <w:pPr>
        <w:rPr>
          <w:rtl/>
        </w:rPr>
      </w:pPr>
    </w:p>
    <w:p w14:paraId="220E8957" w14:textId="77777777" w:rsidR="00FC3474" w:rsidRDefault="00FC3474" w:rsidP="00793990">
      <w:pPr>
        <w:rPr>
          <w:rtl/>
        </w:rPr>
      </w:pPr>
    </w:p>
    <w:p w14:paraId="22B7836F" w14:textId="77777777" w:rsidR="00FC3474" w:rsidRPr="00C26F9C" w:rsidRDefault="00FC3474" w:rsidP="00793990"/>
    <w:p w14:paraId="51C053DF" w14:textId="3FEF7DE5" w:rsidR="0051280A" w:rsidRDefault="00793990" w:rsidP="00793990">
      <w:pPr>
        <w:pStyle w:val="1"/>
        <w:ind w:left="360"/>
        <w:rPr>
          <w:rtl/>
        </w:rPr>
      </w:pPr>
      <w:bookmarkStart w:id="37" w:name="_Toc102417067"/>
      <w:r>
        <w:rPr>
          <w:rFonts w:hint="cs"/>
          <w:rtl/>
        </w:rPr>
        <w:t>16.</w:t>
      </w:r>
      <w:r w:rsidR="0051280A">
        <w:rPr>
          <w:rFonts w:hint="cs"/>
          <w:rtl/>
        </w:rPr>
        <w:t>תיאור מסד הנתונים</w:t>
      </w:r>
      <w:bookmarkEnd w:id="37"/>
    </w:p>
    <w:p w14:paraId="37EC6C9E" w14:textId="7E302665" w:rsidR="00C26F9C" w:rsidRDefault="00C26F9C" w:rsidP="00793990">
      <w:pPr>
        <w:rPr>
          <w:rtl/>
        </w:rPr>
      </w:pPr>
      <w:r>
        <w:rPr>
          <w:rFonts w:hint="cs"/>
          <w:rtl/>
        </w:rPr>
        <w:t>תצלמי את הדיאגרמה מה-</w:t>
      </w:r>
      <w:r>
        <w:rPr>
          <w:rFonts w:hint="cs"/>
        </w:rPr>
        <w:t>SQL</w:t>
      </w:r>
    </w:p>
    <w:p w14:paraId="7539EEF8" w14:textId="77777777" w:rsidR="00FC3474" w:rsidRDefault="00FC3474" w:rsidP="00793990">
      <w:pPr>
        <w:rPr>
          <w:rtl/>
        </w:rPr>
      </w:pPr>
    </w:p>
    <w:p w14:paraId="4A91A265" w14:textId="77777777" w:rsidR="00FC3474" w:rsidRDefault="00FC3474" w:rsidP="00793990">
      <w:pPr>
        <w:rPr>
          <w:rtl/>
        </w:rPr>
      </w:pPr>
    </w:p>
    <w:p w14:paraId="500FD1BC" w14:textId="77777777" w:rsidR="00FC3474" w:rsidRDefault="00FC3474" w:rsidP="00793990">
      <w:pPr>
        <w:rPr>
          <w:rtl/>
        </w:rPr>
      </w:pPr>
    </w:p>
    <w:p w14:paraId="09EDF95C" w14:textId="77777777" w:rsidR="00FC3474" w:rsidRDefault="00FC3474" w:rsidP="00793990">
      <w:pPr>
        <w:rPr>
          <w:rtl/>
        </w:rPr>
      </w:pPr>
    </w:p>
    <w:p w14:paraId="0983ECA8" w14:textId="77777777" w:rsidR="00FC3474" w:rsidRDefault="00FC3474" w:rsidP="00793990">
      <w:pPr>
        <w:rPr>
          <w:rtl/>
        </w:rPr>
      </w:pPr>
    </w:p>
    <w:p w14:paraId="251A9F48" w14:textId="77777777" w:rsidR="00FC3474" w:rsidRDefault="00FC3474" w:rsidP="00793990">
      <w:pPr>
        <w:rPr>
          <w:rtl/>
        </w:rPr>
      </w:pPr>
    </w:p>
    <w:p w14:paraId="07AF203A" w14:textId="77777777" w:rsidR="00FC3474" w:rsidRDefault="00FC3474" w:rsidP="00793990">
      <w:pPr>
        <w:rPr>
          <w:rtl/>
        </w:rPr>
      </w:pPr>
    </w:p>
    <w:p w14:paraId="13518027" w14:textId="77777777" w:rsidR="008965E3" w:rsidRDefault="008965E3" w:rsidP="00793990">
      <w:pPr>
        <w:rPr>
          <w:rtl/>
        </w:rPr>
      </w:pPr>
    </w:p>
    <w:p w14:paraId="38AE1FCD" w14:textId="77777777" w:rsidR="008965E3" w:rsidRDefault="008965E3" w:rsidP="00793990">
      <w:pPr>
        <w:rPr>
          <w:rtl/>
        </w:rPr>
      </w:pPr>
    </w:p>
    <w:p w14:paraId="0B06C7D4" w14:textId="77777777" w:rsidR="008965E3" w:rsidRDefault="008965E3" w:rsidP="00793990">
      <w:pPr>
        <w:rPr>
          <w:rtl/>
        </w:rPr>
      </w:pPr>
    </w:p>
    <w:p w14:paraId="1E2CC704" w14:textId="77777777" w:rsidR="008965E3" w:rsidRDefault="008965E3" w:rsidP="00793990">
      <w:pPr>
        <w:rPr>
          <w:rtl/>
        </w:rPr>
      </w:pPr>
    </w:p>
    <w:p w14:paraId="7BCF24E8" w14:textId="77777777" w:rsidR="008965E3" w:rsidRDefault="008965E3" w:rsidP="00793990">
      <w:pPr>
        <w:rPr>
          <w:rtl/>
        </w:rPr>
      </w:pPr>
    </w:p>
    <w:p w14:paraId="54C7C141" w14:textId="77777777" w:rsidR="008965E3" w:rsidRDefault="008965E3" w:rsidP="00793990">
      <w:pPr>
        <w:rPr>
          <w:rtl/>
        </w:rPr>
      </w:pPr>
    </w:p>
    <w:p w14:paraId="0E4DC6E3" w14:textId="77777777" w:rsidR="008965E3" w:rsidRDefault="008965E3" w:rsidP="00793990">
      <w:pPr>
        <w:rPr>
          <w:rtl/>
        </w:rPr>
      </w:pPr>
    </w:p>
    <w:p w14:paraId="58D3B7FF" w14:textId="77777777" w:rsidR="008965E3" w:rsidRDefault="008965E3" w:rsidP="00793990">
      <w:pPr>
        <w:rPr>
          <w:rtl/>
        </w:rPr>
      </w:pPr>
    </w:p>
    <w:p w14:paraId="4D46A10E" w14:textId="77777777" w:rsidR="008965E3" w:rsidRDefault="008965E3" w:rsidP="00793990">
      <w:pPr>
        <w:rPr>
          <w:rtl/>
        </w:rPr>
      </w:pPr>
    </w:p>
    <w:p w14:paraId="299D73BF" w14:textId="77777777" w:rsidR="008965E3" w:rsidRDefault="008965E3" w:rsidP="00793990">
      <w:pPr>
        <w:rPr>
          <w:rtl/>
        </w:rPr>
      </w:pPr>
    </w:p>
    <w:p w14:paraId="186E422D" w14:textId="77777777" w:rsidR="008965E3" w:rsidRDefault="008965E3" w:rsidP="00793990">
      <w:pPr>
        <w:rPr>
          <w:rtl/>
        </w:rPr>
      </w:pPr>
    </w:p>
    <w:p w14:paraId="58ED7F61" w14:textId="77777777" w:rsidR="008965E3" w:rsidRDefault="008965E3" w:rsidP="00793990">
      <w:pPr>
        <w:rPr>
          <w:rtl/>
        </w:rPr>
      </w:pPr>
    </w:p>
    <w:p w14:paraId="4918CDE4" w14:textId="77777777" w:rsidR="00E5441B" w:rsidRDefault="00E5441B" w:rsidP="00793990">
      <w:pPr>
        <w:rPr>
          <w:rtl/>
        </w:rPr>
      </w:pPr>
    </w:p>
    <w:p w14:paraId="579F6FCE" w14:textId="77777777" w:rsidR="00E5441B" w:rsidRDefault="00E5441B" w:rsidP="00793990">
      <w:pPr>
        <w:rPr>
          <w:rtl/>
        </w:rPr>
      </w:pPr>
    </w:p>
    <w:p w14:paraId="1A9112B9" w14:textId="77777777" w:rsidR="00E5441B" w:rsidRDefault="00E5441B" w:rsidP="00793990">
      <w:pPr>
        <w:rPr>
          <w:rtl/>
        </w:rPr>
      </w:pPr>
    </w:p>
    <w:p w14:paraId="4A87F15D" w14:textId="77777777" w:rsidR="00E5441B" w:rsidRDefault="00E5441B" w:rsidP="00793990">
      <w:pPr>
        <w:rPr>
          <w:rtl/>
        </w:rPr>
      </w:pPr>
    </w:p>
    <w:p w14:paraId="5C43526D" w14:textId="77777777" w:rsidR="00E5441B" w:rsidRDefault="00E5441B" w:rsidP="00793990">
      <w:pPr>
        <w:rPr>
          <w:rtl/>
        </w:rPr>
      </w:pPr>
    </w:p>
    <w:p w14:paraId="1DBE110B" w14:textId="77777777" w:rsidR="00E5441B" w:rsidRDefault="00E5441B" w:rsidP="00793990">
      <w:pPr>
        <w:rPr>
          <w:rtl/>
        </w:rPr>
      </w:pPr>
    </w:p>
    <w:p w14:paraId="1FA086A0" w14:textId="77777777" w:rsidR="00E5441B" w:rsidRDefault="00E5441B" w:rsidP="00793990">
      <w:pPr>
        <w:rPr>
          <w:rtl/>
        </w:rPr>
      </w:pPr>
    </w:p>
    <w:p w14:paraId="6C59615E" w14:textId="77777777" w:rsidR="00E5441B" w:rsidRDefault="00E5441B" w:rsidP="00793990">
      <w:pPr>
        <w:rPr>
          <w:rtl/>
        </w:rPr>
      </w:pPr>
    </w:p>
    <w:p w14:paraId="36DBA45E" w14:textId="77777777" w:rsidR="008965E3" w:rsidRPr="00C26F9C" w:rsidRDefault="008965E3" w:rsidP="00793990"/>
    <w:p w14:paraId="443FCA29" w14:textId="3FAB76AD" w:rsidR="0051280A" w:rsidRDefault="0051280A" w:rsidP="00793990">
      <w:pPr>
        <w:pStyle w:val="2"/>
        <w:numPr>
          <w:ilvl w:val="1"/>
          <w:numId w:val="37"/>
        </w:numPr>
        <w:rPr>
          <w:rtl/>
        </w:rPr>
      </w:pPr>
      <w:bookmarkStart w:id="38" w:name="_Toc102417068"/>
      <w:r>
        <w:rPr>
          <w:rFonts w:hint="cs"/>
          <w:rtl/>
        </w:rPr>
        <w:t xml:space="preserve">פירוט הטבלאות ב- </w:t>
      </w:r>
      <w:r>
        <w:t>Data Base</w:t>
      </w:r>
      <w:bookmarkEnd w:id="38"/>
    </w:p>
    <w:p w14:paraId="1B83D5EB" w14:textId="5E909C82" w:rsidR="00410423" w:rsidRDefault="00410423" w:rsidP="00F42506">
      <w:pPr>
        <w:rPr>
          <w:rtl/>
        </w:rPr>
      </w:pPr>
      <w:r>
        <w:rPr>
          <w:rFonts w:hint="cs"/>
          <w:rtl/>
        </w:rPr>
        <w:t>טבלת</w:t>
      </w:r>
      <w:r w:rsidR="00F42506">
        <w:rPr>
          <w:rFonts w:hint="cs"/>
          <w:rtl/>
        </w:rPr>
        <w:t xml:space="preserve"> </w:t>
      </w:r>
      <w:r w:rsidR="00F42506">
        <w:t>User</w:t>
      </w:r>
      <w:r>
        <w:rPr>
          <w:rtl/>
        </w:rPr>
        <w:t>–</w:t>
      </w:r>
      <w:r>
        <w:rPr>
          <w:rFonts w:hint="cs"/>
          <w:rtl/>
        </w:rPr>
        <w:t xml:space="preserve"> משמשת ל</w:t>
      </w:r>
      <w:r w:rsidR="00F42506">
        <w:rPr>
          <w:rFonts w:hint="cs"/>
          <w:rtl/>
        </w:rPr>
        <w:t>שמירת נתוני המשתמש.</w:t>
      </w:r>
    </w:p>
    <w:p w14:paraId="1EBC7F58" w14:textId="5746EFEC" w:rsidR="00410423" w:rsidRDefault="00410423" w:rsidP="00F42506">
      <w:pPr>
        <w:rPr>
          <w:rtl/>
        </w:rPr>
      </w:pPr>
      <w:r>
        <w:rPr>
          <w:rtl/>
        </w:rPr>
        <w:tab/>
      </w:r>
      <w:r>
        <w:rPr>
          <w:rtl/>
        </w:rPr>
        <w:tab/>
      </w:r>
      <w:r w:rsidR="00F42506">
        <w:t>Iduser</w:t>
      </w:r>
      <w:r w:rsidR="00F42506">
        <w:rPr>
          <w:rFonts w:hint="cs"/>
          <w:rtl/>
        </w:rPr>
        <w:t xml:space="preserve">- </w:t>
      </w:r>
      <w:r w:rsidR="00F42506">
        <w:rPr>
          <w:rFonts w:hint="cs"/>
          <w:rtl/>
          <w:lang w:eastAsia="ko-KR"/>
        </w:rPr>
        <w:t>משמש כקוד זיהוי למשתמש</w:t>
      </w:r>
      <w:r w:rsidR="00F42506">
        <w:rPr>
          <w:rFonts w:hint="cs"/>
          <w:rtl/>
        </w:rPr>
        <w:t>.</w:t>
      </w:r>
    </w:p>
    <w:p w14:paraId="3F05A991" w14:textId="550B27D3" w:rsidR="00F42506" w:rsidRDefault="00F42506" w:rsidP="00F42506">
      <w:pPr>
        <w:rPr>
          <w:rtl/>
          <w:lang w:eastAsia="ko-KR"/>
        </w:rPr>
      </w:pPr>
      <w:r>
        <w:t xml:space="preserve"> -firstName</w:t>
      </w:r>
      <w:r w:rsidR="007F0A2B">
        <w:t xml:space="preserve">                            </w:t>
      </w:r>
      <w:r>
        <w:rPr>
          <w:rFonts w:hint="cs"/>
          <w:rtl/>
          <w:lang w:eastAsia="ko-KR"/>
        </w:rPr>
        <w:t>שם פרטי של המשתמש.</w:t>
      </w:r>
    </w:p>
    <w:p w14:paraId="2C6AC3B1" w14:textId="77777777" w:rsidR="00F42506" w:rsidRDefault="00F42506" w:rsidP="00F42506">
      <w:pPr>
        <w:rPr>
          <w:rtl/>
          <w:lang w:eastAsia="ko-KR"/>
        </w:rPr>
      </w:pPr>
    </w:p>
    <w:p w14:paraId="233D81AB" w14:textId="77777777" w:rsidR="008965E3" w:rsidRDefault="008965E3" w:rsidP="00F42506">
      <w:pPr>
        <w:rPr>
          <w:rtl/>
          <w:lang w:eastAsia="ko-KR"/>
        </w:rPr>
      </w:pPr>
    </w:p>
    <w:p w14:paraId="09A43698" w14:textId="77777777" w:rsidR="008965E3" w:rsidRDefault="008965E3" w:rsidP="00F42506">
      <w:pPr>
        <w:rPr>
          <w:rtl/>
          <w:lang w:eastAsia="ko-KR"/>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793990">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793990">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2E66CE58" w:rsidR="00C26F9C" w:rsidRDefault="008965E3" w:rsidP="00793990">
            <w:pPr>
              <w:ind w:right="593"/>
            </w:pPr>
            <w:r>
              <w:rPr>
                <w:rFonts w:ascii="Arial" w:eastAsia="Arial" w:hAnsi="Arial" w:cs="Arial"/>
                <w:color w:val="FFFFFF"/>
                <w:sz w:val="28"/>
                <w:szCs w:val="28"/>
                <w:rtl/>
              </w:rPr>
              <w:t>תיאו</w:t>
            </w:r>
            <w:r w:rsidR="00C26F9C">
              <w:rPr>
                <w:rFonts w:ascii="Arial" w:eastAsia="Arial" w:hAnsi="Arial" w:cs="Arial"/>
                <w:color w:val="FFFFFF"/>
                <w:sz w:val="28"/>
                <w:szCs w:val="28"/>
                <w:rtl/>
              </w:rPr>
              <w:t xml:space="preserve">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00FF201" w:rsidR="00C26F9C" w:rsidRDefault="008965E3" w:rsidP="00793990">
            <w:pPr>
              <w:ind w:right="595"/>
            </w:pPr>
            <w:r>
              <w:rPr>
                <w:rFonts w:ascii="Arial" w:eastAsia="Arial" w:hAnsi="Arial" w:cs="Arial"/>
                <w:color w:val="FFFFFF"/>
                <w:sz w:val="28"/>
                <w:szCs w:val="28"/>
                <w:rtl/>
              </w:rPr>
              <w:t>טיפו</w:t>
            </w:r>
            <w:r w:rsidR="00C26F9C">
              <w:rPr>
                <w:rFonts w:ascii="Arial" w:eastAsia="Arial" w:hAnsi="Arial" w:cs="Arial"/>
                <w:color w:val="FFFFFF"/>
                <w:sz w:val="28"/>
                <w:szCs w:val="28"/>
                <w:rtl/>
              </w:rPr>
              <w:t xml:space="preserve">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793990">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793990">
            <w:pPr>
              <w:bidi w:val="0"/>
              <w:ind w:right="98"/>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793990">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26B6E037" w:rsidR="00C26F9C" w:rsidRDefault="00C26F9C" w:rsidP="00F42506">
            <w:pPr>
              <w:bidi w:val="0"/>
              <w:ind w:left="233"/>
            </w:pPr>
            <w:r>
              <w:rPr>
                <w:rFonts w:ascii="Arial" w:eastAsia="Arial" w:hAnsi="Arial" w:cs="Arial"/>
                <w:sz w:val="28"/>
              </w:rPr>
              <w:t xml:space="preserve"> </w:t>
            </w:r>
            <w:r>
              <w:rPr>
                <w:rFonts w:ascii="Calibri" w:eastAsia="Calibri" w:hAnsi="Calibri" w:cs="Calibri"/>
                <w:sz w:val="28"/>
              </w:rPr>
              <w:t>User</w:t>
            </w:r>
            <w:r w:rsidR="00F42506">
              <w:rPr>
                <w:rFonts w:ascii="Calibri" w:eastAsia="Calibri" w:hAnsi="Calibri" w:cs="Calibri"/>
                <w:sz w:val="28"/>
              </w:rPr>
              <w:t>i</w:t>
            </w:r>
            <w:r>
              <w:rPr>
                <w:rFonts w:ascii="Calibri" w:eastAsia="Calibri" w:hAnsi="Calibri" w:cs="Calibri"/>
                <w:sz w:val="28"/>
              </w:rPr>
              <w:t>d</w:t>
            </w:r>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793990">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793990">
            <w:pPr>
              <w:bidi w:val="0"/>
              <w:ind w:right="17"/>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793990">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2CF29DFD" w:rsidR="00C26F9C" w:rsidRDefault="00C26F9C" w:rsidP="00F42506">
            <w:pPr>
              <w:bidi w:val="0"/>
              <w:ind w:left="17"/>
            </w:pPr>
            <w:r>
              <w:rPr>
                <w:rFonts w:ascii="Arial" w:eastAsia="Arial" w:hAnsi="Arial" w:cs="Arial"/>
                <w:sz w:val="28"/>
              </w:rPr>
              <w:t xml:space="preserve"> </w:t>
            </w:r>
            <w:r w:rsidR="00F42506">
              <w:rPr>
                <w:rFonts w:ascii="Calibri" w:eastAsia="Calibri" w:hAnsi="Calibri" w:cs="Calibri"/>
                <w:sz w:val="28"/>
              </w:rPr>
              <w:t>f</w:t>
            </w:r>
            <w:r>
              <w:rPr>
                <w:rFonts w:ascii="Calibri" w:eastAsia="Calibri" w:hAnsi="Calibri" w:cs="Calibri"/>
                <w:sz w:val="28"/>
              </w:rPr>
              <w:t>irstName</w:t>
            </w:r>
          </w:p>
        </w:tc>
        <w:tc>
          <w:tcPr>
            <w:tcW w:w="1805" w:type="dxa"/>
            <w:tcBorders>
              <w:top w:val="single" w:sz="4" w:space="0" w:color="000000"/>
              <w:left w:val="single" w:sz="4" w:space="0" w:color="000000"/>
              <w:bottom w:val="single" w:sz="4" w:space="0" w:color="000000"/>
              <w:right w:val="single" w:sz="4" w:space="0" w:color="000000"/>
            </w:tcBorders>
          </w:tcPr>
          <w:p w14:paraId="2DD3F454" w14:textId="4DC4DA72" w:rsidR="00C26F9C" w:rsidRDefault="00F42506" w:rsidP="00793990">
            <w:pPr>
              <w:ind w:right="418"/>
            </w:pPr>
            <w:r>
              <w:rPr>
                <w:rFonts w:ascii="Arial" w:eastAsia="Arial" w:hAnsi="Arial" w:cs="Arial"/>
                <w:sz w:val="28"/>
                <w:szCs w:val="28"/>
                <w:rtl/>
              </w:rPr>
              <w:t>שם פרט</w:t>
            </w:r>
            <w:r w:rsidR="00C26F9C">
              <w:rPr>
                <w:rFonts w:ascii="Arial" w:eastAsia="Arial" w:hAnsi="Arial" w:cs="Arial"/>
                <w:sz w:val="28"/>
                <w:szCs w:val="28"/>
                <w:rtl/>
              </w:rPr>
              <w:t xml:space="preserve">י </w:t>
            </w:r>
          </w:p>
        </w:tc>
        <w:tc>
          <w:tcPr>
            <w:tcW w:w="1805" w:type="dxa"/>
            <w:tcBorders>
              <w:top w:val="single" w:sz="4" w:space="0" w:color="000000"/>
              <w:left w:val="single" w:sz="4" w:space="0" w:color="000000"/>
              <w:bottom w:val="single" w:sz="4" w:space="0" w:color="000000"/>
              <w:right w:val="single" w:sz="4" w:space="0" w:color="000000"/>
            </w:tcBorders>
          </w:tcPr>
          <w:p w14:paraId="3750F376" w14:textId="090303DA" w:rsidR="00C26F9C" w:rsidRDefault="00C26F9C" w:rsidP="00793990">
            <w:pPr>
              <w:bidi w:val="0"/>
              <w:ind w:left="442"/>
            </w:pPr>
            <w:r>
              <w:rPr>
                <w:rFonts w:ascii="Calibri" w:eastAsia="Calibri" w:hAnsi="Calibri" w:cs="Calibri"/>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798D181" w14:textId="1B613B6D" w:rsidR="00C26F9C" w:rsidRDefault="007F0A2B" w:rsidP="00793990">
            <w:pPr>
              <w:bidi w:val="0"/>
              <w:ind w:left="747"/>
            </w:pPr>
            <w:r>
              <w:rPr>
                <w:rFonts w:ascii="Arial" w:eastAsia="Arial" w:hAnsi="Arial" w:cs="Arial"/>
                <w:sz w:val="28"/>
              </w:rPr>
              <w:t>+</w:t>
            </w:r>
            <w:r w:rsidR="00C26F9C">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793990">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176B121B" w:rsidR="00C26F9C" w:rsidRDefault="00C26F9C" w:rsidP="00793990">
            <w:pPr>
              <w:bidi w:val="0"/>
              <w:ind w:left="36"/>
            </w:pPr>
            <w:r>
              <w:rPr>
                <w:rFonts w:ascii="Arial" w:eastAsia="Arial" w:hAnsi="Arial" w:cs="Arial"/>
                <w:sz w:val="28"/>
              </w:rPr>
              <w:t xml:space="preserve"> </w:t>
            </w:r>
            <w:r w:rsidR="00F42506">
              <w:rPr>
                <w:rFonts w:ascii="Calibri" w:eastAsia="Calibri" w:hAnsi="Calibri" w:cs="Calibri"/>
                <w:sz w:val="28"/>
              </w:rPr>
              <w:t>l</w:t>
            </w:r>
            <w:r>
              <w:rPr>
                <w:rFonts w:ascii="Calibri" w:eastAsia="Calibri" w:hAnsi="Calibri" w:cs="Calibri"/>
                <w:sz w:val="28"/>
              </w:rPr>
              <w:t>astName</w:t>
            </w:r>
          </w:p>
        </w:tc>
        <w:tc>
          <w:tcPr>
            <w:tcW w:w="1805" w:type="dxa"/>
            <w:tcBorders>
              <w:top w:val="single" w:sz="4" w:space="0" w:color="000000"/>
              <w:left w:val="single" w:sz="4" w:space="0" w:color="000000"/>
              <w:bottom w:val="single" w:sz="4" w:space="0" w:color="000000"/>
              <w:right w:val="single" w:sz="4" w:space="0" w:color="000000"/>
            </w:tcBorders>
          </w:tcPr>
          <w:p w14:paraId="67DEC531" w14:textId="6FE923A5" w:rsidR="00C26F9C" w:rsidRDefault="00F42506" w:rsidP="00793990">
            <w:pPr>
              <w:ind w:right="257"/>
            </w:pPr>
            <w:r>
              <w:rPr>
                <w:rFonts w:ascii="Arial" w:eastAsia="Arial" w:hAnsi="Arial" w:cs="Arial"/>
                <w:sz w:val="28"/>
                <w:szCs w:val="28"/>
                <w:rtl/>
              </w:rPr>
              <w:t>שם משפח</w:t>
            </w:r>
            <w:r w:rsidR="00C26F9C">
              <w:rPr>
                <w:rFonts w:ascii="Arial" w:eastAsia="Arial" w:hAnsi="Arial" w:cs="Arial"/>
                <w:sz w:val="28"/>
                <w:szCs w:val="28"/>
                <w:rtl/>
              </w:rPr>
              <w:t xml:space="preserve">ה </w:t>
            </w:r>
          </w:p>
        </w:tc>
        <w:tc>
          <w:tcPr>
            <w:tcW w:w="1805" w:type="dxa"/>
            <w:tcBorders>
              <w:top w:val="single" w:sz="4" w:space="0" w:color="000000"/>
              <w:left w:val="single" w:sz="4" w:space="0" w:color="000000"/>
              <w:bottom w:val="single" w:sz="4" w:space="0" w:color="000000"/>
              <w:right w:val="single" w:sz="4" w:space="0" w:color="000000"/>
            </w:tcBorders>
          </w:tcPr>
          <w:p w14:paraId="683FDB37" w14:textId="5C89E81C" w:rsidR="00C26F9C" w:rsidRDefault="00C26F9C" w:rsidP="00793990">
            <w:pPr>
              <w:bidi w:val="0"/>
              <w:ind w:left="415"/>
            </w:pPr>
            <w:r>
              <w:rPr>
                <w:rFonts w:ascii="Arial" w:eastAsia="Arial" w:hAnsi="Arial" w:cs="Arial"/>
                <w:sz w:val="28"/>
              </w:rPr>
              <w:t xml:space="preserve"> </w:t>
            </w:r>
            <w:r w:rsidR="00F42506">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74C9B4D4" w14:textId="7C3188C7" w:rsidR="00C26F9C" w:rsidRDefault="00C26F9C" w:rsidP="00793990">
            <w:pPr>
              <w:bidi w:val="0"/>
              <w:ind w:left="747"/>
            </w:pPr>
            <w:r>
              <w:rPr>
                <w:rFonts w:ascii="Arial" w:eastAsia="Arial" w:hAnsi="Arial" w:cs="Arial"/>
                <w:sz w:val="28"/>
              </w:rPr>
              <w:t xml:space="preserve"> </w:t>
            </w:r>
            <w:r w:rsidR="007F0A2B">
              <w:t>+</w:t>
            </w:r>
          </w:p>
        </w:tc>
      </w:tr>
      <w:tr w:rsidR="00F42506" w14:paraId="56861C45"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477D582F"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2EACD007" w14:textId="71F75DBA" w:rsidR="00F42506" w:rsidRDefault="00F42506" w:rsidP="00793990">
            <w:pPr>
              <w:bidi w:val="0"/>
              <w:ind w:left="36"/>
              <w:rPr>
                <w:rFonts w:ascii="Arial" w:eastAsia="Arial" w:hAnsi="Arial" w:cs="Arial"/>
                <w:sz w:val="28"/>
              </w:rPr>
            </w:pPr>
            <w:r>
              <w:rPr>
                <w:rFonts w:ascii="Arial" w:eastAsia="Arial" w:hAnsi="Arial" w:cs="Arial"/>
                <w:sz w:val="28"/>
              </w:rPr>
              <w:t>e-mail</w:t>
            </w:r>
          </w:p>
        </w:tc>
        <w:tc>
          <w:tcPr>
            <w:tcW w:w="1805" w:type="dxa"/>
            <w:tcBorders>
              <w:top w:val="single" w:sz="4" w:space="0" w:color="000000"/>
              <w:left w:val="single" w:sz="4" w:space="0" w:color="000000"/>
              <w:bottom w:val="single" w:sz="4" w:space="0" w:color="000000"/>
              <w:right w:val="single" w:sz="4" w:space="0" w:color="000000"/>
            </w:tcBorders>
          </w:tcPr>
          <w:p w14:paraId="36B564ED" w14:textId="39D82B0E"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 xml:space="preserve"> שם המשתמש</w:t>
            </w:r>
          </w:p>
        </w:tc>
        <w:tc>
          <w:tcPr>
            <w:tcW w:w="1805" w:type="dxa"/>
            <w:tcBorders>
              <w:top w:val="single" w:sz="4" w:space="0" w:color="000000"/>
              <w:left w:val="single" w:sz="4" w:space="0" w:color="000000"/>
              <w:bottom w:val="single" w:sz="4" w:space="0" w:color="000000"/>
              <w:right w:val="single" w:sz="4" w:space="0" w:color="000000"/>
            </w:tcBorders>
          </w:tcPr>
          <w:p w14:paraId="67ED9D67" w14:textId="34F887F6" w:rsidR="00F42506" w:rsidRDefault="00F42506" w:rsidP="00793990">
            <w:pPr>
              <w:bidi w:val="0"/>
              <w:ind w:left="415"/>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1BC794C" w14:textId="135945BD" w:rsidR="00F42506" w:rsidRDefault="007F0A2B" w:rsidP="00793990">
            <w:pPr>
              <w:bidi w:val="0"/>
              <w:ind w:left="747"/>
              <w:rPr>
                <w:rFonts w:ascii="Arial" w:eastAsia="Arial" w:hAnsi="Arial" w:cs="Arial"/>
                <w:sz w:val="28"/>
              </w:rPr>
            </w:pPr>
            <w:r>
              <w:rPr>
                <w:rFonts w:ascii="Arial" w:eastAsia="Arial" w:hAnsi="Arial" w:cs="Arial"/>
                <w:sz w:val="28"/>
              </w:rPr>
              <w:t>+</w:t>
            </w:r>
          </w:p>
        </w:tc>
      </w:tr>
      <w:tr w:rsidR="00F42506" w14:paraId="50142217"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C59A9BB" w14:textId="77777777" w:rsidR="00F42506" w:rsidRDefault="00F42506" w:rsidP="00793990">
            <w:pPr>
              <w:bidi w:val="0"/>
              <w:ind w:left="748"/>
              <w:rPr>
                <w:rFonts w:ascii="Arial" w:eastAsia="Arial" w:hAnsi="Arial" w:cs="Arial"/>
                <w:sz w:val="28"/>
              </w:rPr>
            </w:pPr>
          </w:p>
        </w:tc>
        <w:tc>
          <w:tcPr>
            <w:tcW w:w="1805" w:type="dxa"/>
            <w:tcBorders>
              <w:top w:val="single" w:sz="4" w:space="0" w:color="000000"/>
              <w:left w:val="single" w:sz="4" w:space="0" w:color="000000"/>
              <w:bottom w:val="single" w:sz="4" w:space="0" w:color="000000"/>
              <w:right w:val="single" w:sz="4" w:space="0" w:color="000000"/>
            </w:tcBorders>
          </w:tcPr>
          <w:p w14:paraId="06D13EA2" w14:textId="2F6C99FC" w:rsidR="00F42506" w:rsidRDefault="00F42506" w:rsidP="00793990">
            <w:pPr>
              <w:bidi w:val="0"/>
              <w:ind w:left="36"/>
              <w:rPr>
                <w:rFonts w:ascii="Arial" w:eastAsia="Arial" w:hAnsi="Arial" w:cs="Arial"/>
                <w:sz w:val="28"/>
              </w:rPr>
            </w:pPr>
            <w:r>
              <w:rPr>
                <w:rFonts w:ascii="Arial" w:eastAsia="Arial" w:hAnsi="Arial" w:cs="Arial"/>
                <w:sz w:val="28"/>
              </w:rPr>
              <w:t>password</w:t>
            </w:r>
          </w:p>
        </w:tc>
        <w:tc>
          <w:tcPr>
            <w:tcW w:w="1805" w:type="dxa"/>
            <w:tcBorders>
              <w:top w:val="single" w:sz="4" w:space="0" w:color="000000"/>
              <w:left w:val="single" w:sz="4" w:space="0" w:color="000000"/>
              <w:bottom w:val="single" w:sz="4" w:space="0" w:color="000000"/>
              <w:right w:val="single" w:sz="4" w:space="0" w:color="000000"/>
            </w:tcBorders>
          </w:tcPr>
          <w:p w14:paraId="245C7C35" w14:textId="745C12EA" w:rsidR="00F42506" w:rsidRDefault="00F42506" w:rsidP="00793990">
            <w:pPr>
              <w:ind w:right="257"/>
              <w:rPr>
                <w:rFonts w:ascii="Arial" w:eastAsia="Arial" w:hAnsi="Arial" w:cs="Arial"/>
                <w:sz w:val="28"/>
                <w:szCs w:val="28"/>
                <w:rtl/>
              </w:rPr>
            </w:pPr>
            <w:r>
              <w:rPr>
                <w:rFonts w:ascii="Arial" w:eastAsia="Arial" w:hAnsi="Arial" w:cs="Arial" w:hint="cs"/>
                <w:sz w:val="28"/>
                <w:szCs w:val="28"/>
                <w:rtl/>
              </w:rPr>
              <w:t>סיסמא</w:t>
            </w:r>
          </w:p>
        </w:tc>
        <w:tc>
          <w:tcPr>
            <w:tcW w:w="1805" w:type="dxa"/>
            <w:tcBorders>
              <w:top w:val="single" w:sz="4" w:space="0" w:color="000000"/>
              <w:left w:val="single" w:sz="4" w:space="0" w:color="000000"/>
              <w:bottom w:val="single" w:sz="4" w:space="0" w:color="000000"/>
              <w:right w:val="single" w:sz="4" w:space="0" w:color="000000"/>
            </w:tcBorders>
          </w:tcPr>
          <w:p w14:paraId="0B15CF4E" w14:textId="65C2BA1C" w:rsidR="00F42506" w:rsidRDefault="00F42506" w:rsidP="00F42506">
            <w:pPr>
              <w:bidi w:val="0"/>
              <w:ind w:left="415"/>
              <w:jc w:val="center"/>
              <w:rPr>
                <w:rFonts w:ascii="Arial" w:eastAsia="Arial" w:hAnsi="Arial" w:cs="Arial"/>
                <w:sz w:val="28"/>
              </w:rPr>
            </w:pP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5EBE92D7" w14:textId="62D5187C" w:rsidR="00F42506" w:rsidRDefault="007F0A2B" w:rsidP="00793990">
            <w:pPr>
              <w:bidi w:val="0"/>
              <w:ind w:left="747"/>
              <w:rPr>
                <w:rFonts w:ascii="Arial" w:eastAsia="Arial" w:hAnsi="Arial" w:cs="Arial"/>
                <w:sz w:val="28"/>
              </w:rPr>
            </w:pPr>
            <w:r>
              <w:rPr>
                <w:rFonts w:ascii="Arial" w:eastAsia="Arial" w:hAnsi="Arial" w:cs="Arial"/>
                <w:sz w:val="28"/>
              </w:rPr>
              <w:t>+</w:t>
            </w:r>
          </w:p>
        </w:tc>
      </w:tr>
    </w:tbl>
    <w:p w14:paraId="73A181C9" w14:textId="77777777" w:rsidR="00C26F9C" w:rsidRDefault="00C26F9C" w:rsidP="00793990">
      <w:pPr>
        <w:ind w:left="1440"/>
        <w:rPr>
          <w:rtl/>
        </w:rPr>
      </w:pPr>
    </w:p>
    <w:p w14:paraId="7AF95161" w14:textId="77777777" w:rsidR="007F0A2B" w:rsidRDefault="007F0A2B" w:rsidP="008965E3">
      <w:pPr>
        <w:rPr>
          <w:rtl/>
        </w:rPr>
      </w:pPr>
    </w:p>
    <w:p w14:paraId="3BF94AA9" w14:textId="77777777" w:rsidR="00E5441B" w:rsidRDefault="00E5441B" w:rsidP="008965E3">
      <w:pPr>
        <w:rPr>
          <w:rtl/>
        </w:rPr>
      </w:pPr>
    </w:p>
    <w:p w14:paraId="65B20471" w14:textId="77777777" w:rsidR="00E5441B" w:rsidRDefault="00E5441B" w:rsidP="008965E3">
      <w:pPr>
        <w:rPr>
          <w:rtl/>
        </w:rPr>
      </w:pPr>
    </w:p>
    <w:p w14:paraId="79615517" w14:textId="77777777" w:rsidR="00E5441B" w:rsidRDefault="00E5441B" w:rsidP="008965E3">
      <w:pPr>
        <w:rPr>
          <w:rtl/>
        </w:rPr>
      </w:pPr>
    </w:p>
    <w:p w14:paraId="260A3EBB" w14:textId="77777777" w:rsidR="00E5441B" w:rsidRDefault="00E5441B" w:rsidP="008965E3">
      <w:pPr>
        <w:rPr>
          <w:rtl/>
        </w:rPr>
      </w:pPr>
    </w:p>
    <w:p w14:paraId="72154AA5" w14:textId="77777777" w:rsidR="00E5441B" w:rsidRDefault="00E5441B" w:rsidP="008965E3">
      <w:pPr>
        <w:rPr>
          <w:rtl/>
        </w:rPr>
      </w:pPr>
    </w:p>
    <w:p w14:paraId="35DD9D6B" w14:textId="77777777" w:rsidR="00E5441B" w:rsidRDefault="00E5441B" w:rsidP="008965E3">
      <w:pPr>
        <w:rPr>
          <w:rtl/>
        </w:rPr>
      </w:pPr>
    </w:p>
    <w:p w14:paraId="11ECE6EB" w14:textId="77777777" w:rsidR="00E5441B" w:rsidRDefault="00E5441B" w:rsidP="008965E3">
      <w:pPr>
        <w:rPr>
          <w:rtl/>
        </w:rPr>
      </w:pPr>
    </w:p>
    <w:p w14:paraId="48637F11" w14:textId="77777777" w:rsidR="00E5441B" w:rsidRDefault="00E5441B" w:rsidP="008965E3">
      <w:pPr>
        <w:rPr>
          <w:rtl/>
        </w:rPr>
      </w:pPr>
    </w:p>
    <w:p w14:paraId="2C0E83C5" w14:textId="77777777" w:rsidR="00E5441B" w:rsidRDefault="00E5441B" w:rsidP="008965E3">
      <w:pPr>
        <w:rPr>
          <w:rtl/>
        </w:rPr>
      </w:pPr>
    </w:p>
    <w:p w14:paraId="43E1F92E" w14:textId="77777777" w:rsidR="00E5441B" w:rsidRDefault="00E5441B" w:rsidP="008965E3">
      <w:pPr>
        <w:rPr>
          <w:rtl/>
        </w:rPr>
      </w:pPr>
    </w:p>
    <w:p w14:paraId="4F2120AB" w14:textId="77777777" w:rsidR="00E5441B" w:rsidRDefault="00E5441B" w:rsidP="008965E3">
      <w:pPr>
        <w:rPr>
          <w:rtl/>
        </w:rPr>
      </w:pPr>
    </w:p>
    <w:p w14:paraId="44EF1A7C" w14:textId="77777777" w:rsidR="00E5441B" w:rsidRDefault="00E5441B" w:rsidP="008965E3">
      <w:pPr>
        <w:rPr>
          <w:rtl/>
        </w:rPr>
      </w:pPr>
    </w:p>
    <w:p w14:paraId="23D7E323" w14:textId="77777777" w:rsidR="00E5441B" w:rsidRDefault="00E5441B" w:rsidP="008965E3">
      <w:pPr>
        <w:rPr>
          <w:rtl/>
        </w:rPr>
      </w:pPr>
    </w:p>
    <w:p w14:paraId="1D124FD3" w14:textId="4EBA2E4C" w:rsidR="007F0A2B" w:rsidRDefault="007F0A2B" w:rsidP="007F0A2B">
      <w:pPr>
        <w:rPr>
          <w:rtl/>
        </w:rPr>
      </w:pPr>
      <w:r>
        <w:rPr>
          <w:rFonts w:hint="cs"/>
          <w:rtl/>
        </w:rPr>
        <w:t xml:space="preserve">טבלת </w:t>
      </w:r>
      <w:r>
        <w:t>file</w:t>
      </w:r>
      <w:r>
        <w:rPr>
          <w:rtl/>
        </w:rPr>
        <w:t>–</w:t>
      </w:r>
      <w:r>
        <w:rPr>
          <w:rFonts w:hint="cs"/>
          <w:rtl/>
        </w:rPr>
        <w:t xml:space="preserve"> משמשת לשמירת נתוני הקובץ.</w:t>
      </w:r>
    </w:p>
    <w:p w14:paraId="153E9622" w14:textId="77777777" w:rsidR="007F0A2B" w:rsidRDefault="007F0A2B" w:rsidP="00793990">
      <w:pPr>
        <w:ind w:left="1440"/>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736"/>
        <w:gridCol w:w="2144"/>
        <w:gridCol w:w="1731"/>
        <w:gridCol w:w="1756"/>
        <w:gridCol w:w="1658"/>
      </w:tblGrid>
      <w:tr w:rsidR="007F0A2B" w14:paraId="5A76A3E4" w14:textId="77777777" w:rsidTr="007F0A2B">
        <w:trPr>
          <w:trHeight w:val="696"/>
        </w:trPr>
        <w:tc>
          <w:tcPr>
            <w:tcW w:w="1736" w:type="dxa"/>
            <w:tcBorders>
              <w:top w:val="single" w:sz="4" w:space="0" w:color="000000"/>
              <w:left w:val="single" w:sz="4" w:space="0" w:color="000000"/>
              <w:bottom w:val="single" w:sz="4" w:space="0" w:color="000000"/>
              <w:right w:val="single" w:sz="4" w:space="0" w:color="000000"/>
            </w:tcBorders>
            <w:shd w:val="clear" w:color="auto" w:fill="2E74B5"/>
          </w:tcPr>
          <w:p w14:paraId="6949962B" w14:textId="77777777" w:rsidR="007F0A2B" w:rsidRDefault="007F0A2B" w:rsidP="00422B8B">
            <w:pPr>
              <w:ind w:right="570"/>
            </w:pPr>
            <w:r>
              <w:rPr>
                <w:rFonts w:ascii="Arial" w:eastAsia="Arial" w:hAnsi="Arial" w:cs="Arial"/>
                <w:color w:val="FFFFFF"/>
                <w:sz w:val="28"/>
                <w:szCs w:val="28"/>
                <w:rtl/>
              </w:rPr>
              <w:lastRenderedPageBreak/>
              <w:t xml:space="preserve">מפתח </w:t>
            </w:r>
          </w:p>
        </w:tc>
        <w:tc>
          <w:tcPr>
            <w:tcW w:w="2144" w:type="dxa"/>
            <w:tcBorders>
              <w:top w:val="single" w:sz="4" w:space="0" w:color="000000"/>
              <w:left w:val="single" w:sz="4" w:space="0" w:color="000000"/>
              <w:bottom w:val="single" w:sz="4" w:space="0" w:color="000000"/>
              <w:right w:val="single" w:sz="4" w:space="0" w:color="000000"/>
            </w:tcBorders>
            <w:shd w:val="clear" w:color="auto" w:fill="2E74B5"/>
          </w:tcPr>
          <w:p w14:paraId="4712EA94" w14:textId="77777777" w:rsidR="007F0A2B" w:rsidRDefault="007F0A2B" w:rsidP="00422B8B">
            <w:pPr>
              <w:ind w:right="432"/>
            </w:pPr>
            <w:r>
              <w:rPr>
                <w:rFonts w:ascii="Arial" w:eastAsia="Arial" w:hAnsi="Arial" w:cs="Arial"/>
                <w:color w:val="FFFFFF"/>
                <w:sz w:val="28"/>
                <w:szCs w:val="28"/>
                <w:rtl/>
              </w:rPr>
              <w:t xml:space="preserve">שם שדה </w:t>
            </w:r>
          </w:p>
        </w:tc>
        <w:tc>
          <w:tcPr>
            <w:tcW w:w="1731" w:type="dxa"/>
            <w:tcBorders>
              <w:top w:val="single" w:sz="4" w:space="0" w:color="000000"/>
              <w:left w:val="single" w:sz="4" w:space="0" w:color="000000"/>
              <w:bottom w:val="single" w:sz="4" w:space="0" w:color="000000"/>
              <w:right w:val="single" w:sz="4" w:space="0" w:color="000000"/>
            </w:tcBorders>
            <w:shd w:val="clear" w:color="auto" w:fill="2E74B5"/>
          </w:tcPr>
          <w:p w14:paraId="3BBE0C61" w14:textId="3BBDE12E" w:rsidR="007F0A2B" w:rsidRDefault="007F0A2B" w:rsidP="00422B8B">
            <w:pPr>
              <w:ind w:right="593"/>
            </w:pPr>
            <w:r>
              <w:rPr>
                <w:rFonts w:ascii="Arial" w:eastAsia="Arial" w:hAnsi="Arial" w:cs="Arial"/>
                <w:color w:val="FFFFFF"/>
                <w:sz w:val="28"/>
                <w:szCs w:val="28"/>
                <w:rtl/>
              </w:rPr>
              <w:t xml:space="preserve">תיאור </w:t>
            </w:r>
          </w:p>
        </w:tc>
        <w:tc>
          <w:tcPr>
            <w:tcW w:w="1756" w:type="dxa"/>
            <w:tcBorders>
              <w:top w:val="single" w:sz="4" w:space="0" w:color="000000"/>
              <w:left w:val="single" w:sz="4" w:space="0" w:color="000000"/>
              <w:bottom w:val="single" w:sz="4" w:space="0" w:color="000000"/>
              <w:right w:val="single" w:sz="4" w:space="0" w:color="000000"/>
            </w:tcBorders>
            <w:shd w:val="clear" w:color="auto" w:fill="2E74B5"/>
          </w:tcPr>
          <w:p w14:paraId="04EDAC33" w14:textId="56587A86" w:rsidR="007F0A2B" w:rsidRDefault="007F0A2B" w:rsidP="00422B8B">
            <w:pPr>
              <w:ind w:right="595"/>
            </w:pPr>
            <w:r>
              <w:rPr>
                <w:rFonts w:ascii="Arial" w:eastAsia="Arial" w:hAnsi="Arial" w:cs="Arial"/>
                <w:color w:val="FFFFFF"/>
                <w:sz w:val="28"/>
                <w:szCs w:val="28"/>
                <w:rtl/>
              </w:rPr>
              <w:t xml:space="preserve">טיפוס </w:t>
            </w:r>
          </w:p>
        </w:tc>
        <w:tc>
          <w:tcPr>
            <w:tcW w:w="1658" w:type="dxa"/>
            <w:tcBorders>
              <w:top w:val="single" w:sz="4" w:space="0" w:color="000000"/>
              <w:left w:val="single" w:sz="4" w:space="0" w:color="000000"/>
              <w:bottom w:val="single" w:sz="4" w:space="0" w:color="000000"/>
              <w:right w:val="single" w:sz="4" w:space="0" w:color="000000"/>
            </w:tcBorders>
            <w:shd w:val="clear" w:color="auto" w:fill="2E74B5"/>
          </w:tcPr>
          <w:p w14:paraId="2CF3D487"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212D1B22" w14:textId="77777777" w:rsidR="007F0A2B" w:rsidRDefault="007F0A2B" w:rsidP="00422B8B">
            <w:pPr>
              <w:bidi w:val="0"/>
              <w:ind w:right="98"/>
            </w:pPr>
            <w:r>
              <w:rPr>
                <w:rFonts w:ascii="Calibri" w:eastAsia="Calibri" w:hAnsi="Calibri" w:cs="Calibri"/>
                <w:color w:val="FFFFFF"/>
                <w:sz w:val="28"/>
              </w:rPr>
              <w:t xml:space="preserve"> </w:t>
            </w:r>
          </w:p>
        </w:tc>
      </w:tr>
      <w:tr w:rsidR="007F0A2B" w14:paraId="6C2739B6" w14:textId="77777777" w:rsidTr="007F0A2B">
        <w:trPr>
          <w:trHeight w:val="700"/>
        </w:trPr>
        <w:tc>
          <w:tcPr>
            <w:tcW w:w="1736" w:type="dxa"/>
            <w:tcBorders>
              <w:top w:val="single" w:sz="4" w:space="0" w:color="000000"/>
              <w:left w:val="single" w:sz="4" w:space="0" w:color="000000"/>
              <w:bottom w:val="single" w:sz="4" w:space="0" w:color="000000"/>
              <w:right w:val="single" w:sz="4" w:space="0" w:color="000000"/>
            </w:tcBorders>
          </w:tcPr>
          <w:p w14:paraId="147A590B" w14:textId="77777777" w:rsidR="007F0A2B" w:rsidRDefault="007F0A2B" w:rsidP="00422B8B">
            <w:pPr>
              <w:bidi w:val="0"/>
              <w:ind w:right="18"/>
            </w:pPr>
            <w:r>
              <w:rPr>
                <w:rFonts w:ascii="Calibri" w:eastAsia="Calibri" w:hAnsi="Calibri" w:cs="Calibri"/>
                <w:sz w:val="28"/>
              </w:rPr>
              <w:t xml:space="preserve"> pk</w:t>
            </w:r>
          </w:p>
        </w:tc>
        <w:tc>
          <w:tcPr>
            <w:tcW w:w="2144" w:type="dxa"/>
            <w:tcBorders>
              <w:top w:val="single" w:sz="4" w:space="0" w:color="000000"/>
              <w:left w:val="single" w:sz="4" w:space="0" w:color="000000"/>
              <w:bottom w:val="single" w:sz="4" w:space="0" w:color="000000"/>
              <w:right w:val="single" w:sz="4" w:space="0" w:color="000000"/>
            </w:tcBorders>
          </w:tcPr>
          <w:p w14:paraId="34B6AE19" w14:textId="6118D4B0" w:rsidR="007F0A2B" w:rsidRDefault="007F0A2B" w:rsidP="007F0A2B">
            <w:pPr>
              <w:bidi w:val="0"/>
              <w:ind w:left="233"/>
            </w:pPr>
            <w:r>
              <w:rPr>
                <w:rFonts w:ascii="Arial" w:eastAsia="Arial" w:hAnsi="Arial" w:cs="Arial"/>
                <w:sz w:val="28"/>
              </w:rPr>
              <w:t xml:space="preserve"> </w:t>
            </w:r>
            <w:r>
              <w:rPr>
                <w:rFonts w:ascii="Calibri" w:eastAsia="Calibri" w:hAnsi="Calibri" w:cs="Calibri"/>
                <w:sz w:val="28"/>
              </w:rPr>
              <w:t>idfile</w:t>
            </w:r>
          </w:p>
        </w:tc>
        <w:tc>
          <w:tcPr>
            <w:tcW w:w="1731" w:type="dxa"/>
            <w:tcBorders>
              <w:top w:val="single" w:sz="4" w:space="0" w:color="000000"/>
              <w:left w:val="single" w:sz="4" w:space="0" w:color="000000"/>
              <w:bottom w:val="single" w:sz="4" w:space="0" w:color="000000"/>
              <w:right w:val="single" w:sz="4" w:space="0" w:color="000000"/>
            </w:tcBorders>
          </w:tcPr>
          <w:p w14:paraId="5F41CA46" w14:textId="53136030" w:rsidR="007F0A2B" w:rsidRDefault="007F0A2B" w:rsidP="007F0A2B">
            <w:pPr>
              <w:ind w:right="230"/>
            </w:pPr>
            <w:r>
              <w:rPr>
                <w:rFonts w:ascii="Arial" w:eastAsia="Arial" w:hAnsi="Arial" w:cs="Arial"/>
                <w:sz w:val="28"/>
                <w:szCs w:val="28"/>
                <w:rtl/>
              </w:rPr>
              <w:t>קוד</w:t>
            </w:r>
            <w:r>
              <w:rPr>
                <w:rFonts w:ascii="Arial" w:hAnsi="Arial" w:cs="Arial" w:hint="cs"/>
                <w:sz w:val="28"/>
                <w:szCs w:val="28"/>
                <w:rtl/>
                <w:lang w:eastAsia="ko-KR"/>
              </w:rPr>
              <w:t xml:space="preserve"> קובץ</w:t>
            </w:r>
            <w:r>
              <w:rPr>
                <w:rFonts w:ascii="Arial" w:eastAsia="Arial" w:hAnsi="Arial" w:cs="Arial"/>
                <w:sz w:val="28"/>
                <w:szCs w:val="28"/>
                <w:rtl/>
              </w:rPr>
              <w:t xml:space="preserve"> </w:t>
            </w:r>
          </w:p>
        </w:tc>
        <w:tc>
          <w:tcPr>
            <w:tcW w:w="1756" w:type="dxa"/>
            <w:tcBorders>
              <w:top w:val="single" w:sz="4" w:space="0" w:color="000000"/>
              <w:left w:val="single" w:sz="4" w:space="0" w:color="000000"/>
              <w:bottom w:val="single" w:sz="4" w:space="0" w:color="000000"/>
              <w:right w:val="single" w:sz="4" w:space="0" w:color="000000"/>
            </w:tcBorders>
          </w:tcPr>
          <w:p w14:paraId="79F9CD6C" w14:textId="295DE6C8" w:rsidR="007F0A2B" w:rsidRDefault="007F0A2B" w:rsidP="00422B8B">
            <w:pPr>
              <w:bidi w:val="0"/>
              <w:ind w:right="17"/>
            </w:pPr>
            <w:r>
              <w:rPr>
                <w:rFonts w:ascii="Calibri" w:eastAsia="Calibri" w:hAnsi="Calibri" w:cs="Calibri"/>
                <w:sz w:val="28"/>
              </w:rPr>
              <w:t xml:space="preserve"> bigint</w:t>
            </w:r>
          </w:p>
        </w:tc>
        <w:tc>
          <w:tcPr>
            <w:tcW w:w="1658" w:type="dxa"/>
            <w:tcBorders>
              <w:top w:val="single" w:sz="4" w:space="0" w:color="000000"/>
              <w:left w:val="single" w:sz="4" w:space="0" w:color="000000"/>
              <w:bottom w:val="single" w:sz="4" w:space="0" w:color="000000"/>
              <w:right w:val="single" w:sz="4" w:space="0" w:color="000000"/>
            </w:tcBorders>
          </w:tcPr>
          <w:p w14:paraId="7F4A9AF2" w14:textId="77777777" w:rsidR="007F0A2B" w:rsidRDefault="007F0A2B" w:rsidP="00422B8B">
            <w:pPr>
              <w:bidi w:val="0"/>
              <w:ind w:left="747"/>
            </w:pPr>
            <w:r>
              <w:rPr>
                <w:rFonts w:ascii="Arial" w:eastAsia="Arial" w:hAnsi="Arial" w:cs="Arial"/>
                <w:sz w:val="28"/>
              </w:rPr>
              <w:t xml:space="preserve"> </w:t>
            </w:r>
          </w:p>
        </w:tc>
      </w:tr>
      <w:tr w:rsidR="007F0A2B" w14:paraId="0020D2DE" w14:textId="77777777" w:rsidTr="007F0A2B">
        <w:trPr>
          <w:trHeight w:val="698"/>
        </w:trPr>
        <w:tc>
          <w:tcPr>
            <w:tcW w:w="1736" w:type="dxa"/>
            <w:tcBorders>
              <w:top w:val="single" w:sz="4" w:space="0" w:color="000000"/>
              <w:left w:val="single" w:sz="4" w:space="0" w:color="000000"/>
              <w:bottom w:val="single" w:sz="4" w:space="0" w:color="000000"/>
              <w:right w:val="single" w:sz="4" w:space="0" w:color="000000"/>
            </w:tcBorders>
          </w:tcPr>
          <w:p w14:paraId="37DDE870"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72AEB20" w14:textId="74490062" w:rsidR="007F0A2B" w:rsidRDefault="007F0A2B" w:rsidP="007F0A2B">
            <w:pPr>
              <w:bidi w:val="0"/>
              <w:ind w:left="17"/>
            </w:pPr>
            <w:r>
              <w:rPr>
                <w:rFonts w:ascii="Arial" w:eastAsia="Arial" w:hAnsi="Arial" w:cs="Arial"/>
                <w:sz w:val="28"/>
              </w:rPr>
              <w:t xml:space="preserve"> </w:t>
            </w:r>
            <w:r>
              <w:rPr>
                <w:rFonts w:ascii="Calibri" w:eastAsia="Calibri" w:hAnsi="Calibri" w:cs="Calibri"/>
                <w:sz w:val="28"/>
              </w:rPr>
              <w:t>idproject</w:t>
            </w:r>
          </w:p>
        </w:tc>
        <w:tc>
          <w:tcPr>
            <w:tcW w:w="1731" w:type="dxa"/>
            <w:tcBorders>
              <w:top w:val="single" w:sz="4" w:space="0" w:color="000000"/>
              <w:left w:val="single" w:sz="4" w:space="0" w:color="000000"/>
              <w:bottom w:val="single" w:sz="4" w:space="0" w:color="000000"/>
              <w:right w:val="single" w:sz="4" w:space="0" w:color="000000"/>
            </w:tcBorders>
          </w:tcPr>
          <w:p w14:paraId="248B0DAF" w14:textId="0DA08878" w:rsidR="007F0A2B" w:rsidRDefault="007F0A2B" w:rsidP="00422B8B">
            <w:pPr>
              <w:ind w:right="418"/>
            </w:pPr>
            <w:r>
              <w:rPr>
                <w:rFonts w:ascii="Arial" w:eastAsia="Arial" w:hAnsi="Arial" w:cs="Arial" w:hint="cs"/>
                <w:sz w:val="28"/>
                <w:szCs w:val="28"/>
                <w:rtl/>
              </w:rPr>
              <w:t>קוד פרויקט</w:t>
            </w:r>
          </w:p>
        </w:tc>
        <w:tc>
          <w:tcPr>
            <w:tcW w:w="1756" w:type="dxa"/>
            <w:tcBorders>
              <w:top w:val="single" w:sz="4" w:space="0" w:color="000000"/>
              <w:left w:val="single" w:sz="4" w:space="0" w:color="000000"/>
              <w:bottom w:val="single" w:sz="4" w:space="0" w:color="000000"/>
              <w:right w:val="single" w:sz="4" w:space="0" w:color="000000"/>
            </w:tcBorders>
          </w:tcPr>
          <w:p w14:paraId="0598AB00"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4CE4C9DC" w14:textId="77777777" w:rsidR="007F0A2B" w:rsidRDefault="007F0A2B" w:rsidP="00422B8B">
            <w:pPr>
              <w:bidi w:val="0"/>
              <w:ind w:left="747"/>
            </w:pPr>
            <w:r>
              <w:rPr>
                <w:rFonts w:ascii="Arial" w:eastAsia="Arial" w:hAnsi="Arial" w:cs="Arial"/>
                <w:sz w:val="28"/>
              </w:rPr>
              <w:t xml:space="preserve"> </w:t>
            </w:r>
          </w:p>
        </w:tc>
      </w:tr>
      <w:tr w:rsidR="007F0A2B" w14:paraId="4580CF38"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06464F3E" w14:textId="77777777" w:rsidR="007F0A2B" w:rsidRDefault="007F0A2B" w:rsidP="00422B8B">
            <w:pPr>
              <w:bidi w:val="0"/>
              <w:ind w:left="748"/>
            </w:pPr>
            <w:r>
              <w:rPr>
                <w:rFonts w:ascii="Arial" w:eastAsia="Arial" w:hAnsi="Arial" w:cs="Arial"/>
                <w:sz w:val="28"/>
              </w:rPr>
              <w:t xml:space="preserve"> </w:t>
            </w:r>
          </w:p>
        </w:tc>
        <w:tc>
          <w:tcPr>
            <w:tcW w:w="2144" w:type="dxa"/>
            <w:tcBorders>
              <w:top w:val="single" w:sz="4" w:space="0" w:color="000000"/>
              <w:left w:val="single" w:sz="4" w:space="0" w:color="000000"/>
              <w:bottom w:val="single" w:sz="4" w:space="0" w:color="000000"/>
              <w:right w:val="single" w:sz="4" w:space="0" w:color="000000"/>
            </w:tcBorders>
          </w:tcPr>
          <w:p w14:paraId="525AA0AA" w14:textId="31C1A94D" w:rsidR="007F0A2B" w:rsidRDefault="007F0A2B" w:rsidP="007F0A2B">
            <w:pPr>
              <w:bidi w:val="0"/>
              <w:ind w:left="36"/>
            </w:pPr>
            <w:r>
              <w:rPr>
                <w:rFonts w:ascii="Arial" w:eastAsia="Arial" w:hAnsi="Arial" w:cs="Arial"/>
                <w:sz w:val="28"/>
              </w:rPr>
              <w:t xml:space="preserve"> </w:t>
            </w:r>
            <w:r>
              <w:rPr>
                <w:rFonts w:ascii="Calibri" w:eastAsia="Calibri" w:hAnsi="Calibri" w:cs="Calibri"/>
                <w:sz w:val="28"/>
              </w:rPr>
              <w:t>srcimagetarget</w:t>
            </w:r>
          </w:p>
        </w:tc>
        <w:tc>
          <w:tcPr>
            <w:tcW w:w="1731" w:type="dxa"/>
            <w:tcBorders>
              <w:top w:val="single" w:sz="4" w:space="0" w:color="000000"/>
              <w:left w:val="single" w:sz="4" w:space="0" w:color="000000"/>
              <w:bottom w:val="single" w:sz="4" w:space="0" w:color="000000"/>
              <w:right w:val="single" w:sz="4" w:space="0" w:color="000000"/>
            </w:tcBorders>
          </w:tcPr>
          <w:p w14:paraId="79D2893C" w14:textId="63B95A28" w:rsidR="007F0A2B" w:rsidRDefault="007F0A2B" w:rsidP="00422B8B">
            <w:pPr>
              <w:ind w:right="257"/>
            </w:pPr>
            <w:r>
              <w:rPr>
                <w:rFonts w:ascii="Arial" w:eastAsia="Arial" w:hAnsi="Arial" w:cs="Arial" w:hint="cs"/>
                <w:sz w:val="28"/>
                <w:szCs w:val="28"/>
                <w:rtl/>
              </w:rPr>
              <w:t>מקור הקובץ</w:t>
            </w:r>
          </w:p>
        </w:tc>
        <w:tc>
          <w:tcPr>
            <w:tcW w:w="1756" w:type="dxa"/>
            <w:tcBorders>
              <w:top w:val="single" w:sz="4" w:space="0" w:color="000000"/>
              <w:left w:val="single" w:sz="4" w:space="0" w:color="000000"/>
              <w:bottom w:val="single" w:sz="4" w:space="0" w:color="000000"/>
              <w:right w:val="single" w:sz="4" w:space="0" w:color="000000"/>
            </w:tcBorders>
          </w:tcPr>
          <w:p w14:paraId="1CE7B6F0" w14:textId="77777777" w:rsidR="007F0A2B" w:rsidRDefault="007F0A2B" w:rsidP="00422B8B">
            <w:pPr>
              <w:bidi w:val="0"/>
              <w:ind w:left="415"/>
            </w:pPr>
            <w:r>
              <w:rPr>
                <w:rFonts w:ascii="Arial" w:eastAsia="Arial" w:hAnsi="Arial" w:cs="Arial"/>
                <w:sz w:val="28"/>
              </w:rPr>
              <w:t xml:space="preserve"> varchar</w:t>
            </w:r>
          </w:p>
        </w:tc>
        <w:tc>
          <w:tcPr>
            <w:tcW w:w="1658" w:type="dxa"/>
            <w:tcBorders>
              <w:top w:val="single" w:sz="4" w:space="0" w:color="000000"/>
              <w:left w:val="single" w:sz="4" w:space="0" w:color="000000"/>
              <w:bottom w:val="single" w:sz="4" w:space="0" w:color="000000"/>
              <w:right w:val="single" w:sz="4" w:space="0" w:color="000000"/>
            </w:tcBorders>
          </w:tcPr>
          <w:p w14:paraId="0061DDA6" w14:textId="77777777" w:rsidR="007F0A2B" w:rsidRDefault="007F0A2B" w:rsidP="00422B8B">
            <w:pPr>
              <w:bidi w:val="0"/>
              <w:ind w:left="747"/>
            </w:pPr>
            <w:r>
              <w:rPr>
                <w:rFonts w:ascii="Arial" w:eastAsia="Arial" w:hAnsi="Arial" w:cs="Arial"/>
                <w:sz w:val="28"/>
              </w:rPr>
              <w:t xml:space="preserve"> </w:t>
            </w:r>
          </w:p>
        </w:tc>
      </w:tr>
      <w:tr w:rsidR="007F0A2B" w14:paraId="2FA8C2BE" w14:textId="77777777" w:rsidTr="007F0A2B">
        <w:trPr>
          <w:trHeight w:val="701"/>
        </w:trPr>
        <w:tc>
          <w:tcPr>
            <w:tcW w:w="1736" w:type="dxa"/>
            <w:tcBorders>
              <w:top w:val="single" w:sz="4" w:space="0" w:color="000000"/>
              <w:left w:val="single" w:sz="4" w:space="0" w:color="000000"/>
              <w:bottom w:val="single" w:sz="4" w:space="0" w:color="000000"/>
              <w:right w:val="single" w:sz="4" w:space="0" w:color="000000"/>
            </w:tcBorders>
          </w:tcPr>
          <w:p w14:paraId="799A6DBC" w14:textId="77777777" w:rsidR="007F0A2B" w:rsidRDefault="007F0A2B" w:rsidP="00422B8B">
            <w:pPr>
              <w:bidi w:val="0"/>
              <w:ind w:left="748"/>
              <w:rPr>
                <w:rFonts w:ascii="Arial" w:eastAsia="Arial" w:hAnsi="Arial" w:cs="Arial"/>
                <w:sz w:val="28"/>
              </w:rPr>
            </w:pPr>
          </w:p>
        </w:tc>
        <w:tc>
          <w:tcPr>
            <w:tcW w:w="2144" w:type="dxa"/>
            <w:tcBorders>
              <w:top w:val="single" w:sz="4" w:space="0" w:color="000000"/>
              <w:left w:val="single" w:sz="4" w:space="0" w:color="000000"/>
              <w:bottom w:val="single" w:sz="4" w:space="0" w:color="000000"/>
              <w:right w:val="single" w:sz="4" w:space="0" w:color="000000"/>
            </w:tcBorders>
          </w:tcPr>
          <w:p w14:paraId="3470BE15" w14:textId="6B2602DA" w:rsidR="007F0A2B" w:rsidRDefault="007F0A2B" w:rsidP="007F0A2B">
            <w:pPr>
              <w:bidi w:val="0"/>
              <w:ind w:left="36"/>
              <w:rPr>
                <w:rFonts w:ascii="Arial" w:eastAsia="Arial" w:hAnsi="Arial" w:cs="Arial"/>
                <w:sz w:val="28"/>
              </w:rPr>
            </w:pPr>
            <w:r>
              <w:rPr>
                <w:rFonts w:ascii="Arial" w:eastAsia="Arial" w:hAnsi="Arial" w:cs="Arial"/>
                <w:sz w:val="28"/>
              </w:rPr>
              <w:t>newimagetarget</w:t>
            </w:r>
          </w:p>
        </w:tc>
        <w:tc>
          <w:tcPr>
            <w:tcW w:w="1731" w:type="dxa"/>
            <w:tcBorders>
              <w:top w:val="single" w:sz="4" w:space="0" w:color="000000"/>
              <w:left w:val="single" w:sz="4" w:space="0" w:color="000000"/>
              <w:bottom w:val="single" w:sz="4" w:space="0" w:color="000000"/>
              <w:right w:val="single" w:sz="4" w:space="0" w:color="000000"/>
            </w:tcBorders>
          </w:tcPr>
          <w:p w14:paraId="6438FDF9" w14:textId="77C6C92E" w:rsidR="007F0A2B" w:rsidRDefault="007F0A2B" w:rsidP="007F0A2B">
            <w:pPr>
              <w:ind w:right="257"/>
              <w:rPr>
                <w:rFonts w:ascii="Arial" w:eastAsia="Arial" w:hAnsi="Arial" w:cs="Arial"/>
                <w:sz w:val="28"/>
                <w:szCs w:val="28"/>
                <w:rtl/>
              </w:rPr>
            </w:pPr>
            <w:r>
              <w:rPr>
                <w:rFonts w:ascii="Arial" w:eastAsia="Arial" w:hAnsi="Arial" w:cs="Arial" w:hint="cs"/>
                <w:sz w:val="28"/>
                <w:szCs w:val="28"/>
                <w:rtl/>
              </w:rPr>
              <w:t xml:space="preserve"> ניתוב של הקובץ החדש</w:t>
            </w:r>
          </w:p>
        </w:tc>
        <w:tc>
          <w:tcPr>
            <w:tcW w:w="1756" w:type="dxa"/>
            <w:tcBorders>
              <w:top w:val="single" w:sz="4" w:space="0" w:color="000000"/>
              <w:left w:val="single" w:sz="4" w:space="0" w:color="000000"/>
              <w:bottom w:val="single" w:sz="4" w:space="0" w:color="000000"/>
              <w:right w:val="single" w:sz="4" w:space="0" w:color="000000"/>
            </w:tcBorders>
          </w:tcPr>
          <w:p w14:paraId="79742B32" w14:textId="77777777" w:rsidR="007F0A2B" w:rsidRDefault="007F0A2B" w:rsidP="00422B8B">
            <w:pPr>
              <w:bidi w:val="0"/>
              <w:ind w:left="415"/>
              <w:rPr>
                <w:rFonts w:ascii="Arial" w:eastAsia="Arial" w:hAnsi="Arial" w:cs="Arial"/>
                <w:sz w:val="28"/>
              </w:rPr>
            </w:pPr>
            <w:r>
              <w:rPr>
                <w:rFonts w:ascii="Arial" w:eastAsia="Arial" w:hAnsi="Arial" w:cs="Arial"/>
                <w:sz w:val="28"/>
              </w:rPr>
              <w:t>varchar</w:t>
            </w:r>
          </w:p>
        </w:tc>
        <w:tc>
          <w:tcPr>
            <w:tcW w:w="1658" w:type="dxa"/>
            <w:tcBorders>
              <w:top w:val="single" w:sz="4" w:space="0" w:color="000000"/>
              <w:left w:val="single" w:sz="4" w:space="0" w:color="000000"/>
              <w:bottom w:val="single" w:sz="4" w:space="0" w:color="000000"/>
              <w:right w:val="single" w:sz="4" w:space="0" w:color="000000"/>
            </w:tcBorders>
          </w:tcPr>
          <w:p w14:paraId="78AA1306" w14:textId="77777777" w:rsidR="007F0A2B" w:rsidRDefault="007F0A2B" w:rsidP="00422B8B">
            <w:pPr>
              <w:bidi w:val="0"/>
              <w:ind w:left="747"/>
              <w:rPr>
                <w:rFonts w:ascii="Arial" w:eastAsia="Arial" w:hAnsi="Arial" w:cs="Arial"/>
                <w:sz w:val="28"/>
              </w:rPr>
            </w:pPr>
          </w:p>
        </w:tc>
      </w:tr>
    </w:tbl>
    <w:p w14:paraId="49B3EFB2" w14:textId="77777777" w:rsidR="007F0A2B" w:rsidRDefault="007F0A2B" w:rsidP="00793990">
      <w:pPr>
        <w:ind w:left="1440"/>
      </w:pPr>
    </w:p>
    <w:p w14:paraId="2020D53C" w14:textId="77777777" w:rsidR="007F0A2B" w:rsidRDefault="007F0A2B" w:rsidP="00793990">
      <w:pPr>
        <w:ind w:left="1440"/>
        <w:rPr>
          <w:rtl/>
        </w:rPr>
      </w:pPr>
    </w:p>
    <w:p w14:paraId="2C317242" w14:textId="77777777" w:rsidR="00E5441B" w:rsidRDefault="00E5441B" w:rsidP="00793990">
      <w:pPr>
        <w:ind w:left="1440"/>
        <w:rPr>
          <w:rtl/>
        </w:rPr>
      </w:pPr>
    </w:p>
    <w:p w14:paraId="7FF91ED2" w14:textId="77777777" w:rsidR="00E5441B" w:rsidRDefault="00E5441B" w:rsidP="00793990">
      <w:pPr>
        <w:ind w:left="1440"/>
        <w:rPr>
          <w:rtl/>
        </w:rPr>
      </w:pPr>
    </w:p>
    <w:p w14:paraId="13205E1F" w14:textId="77777777" w:rsidR="00E5441B" w:rsidRDefault="00E5441B" w:rsidP="00793990">
      <w:pPr>
        <w:ind w:left="1440"/>
        <w:rPr>
          <w:rtl/>
        </w:rPr>
      </w:pPr>
    </w:p>
    <w:p w14:paraId="5BC77A3E" w14:textId="77777777" w:rsidR="00E5441B" w:rsidRDefault="00E5441B" w:rsidP="00793990">
      <w:pPr>
        <w:ind w:left="1440"/>
        <w:rPr>
          <w:rtl/>
        </w:rPr>
      </w:pPr>
    </w:p>
    <w:p w14:paraId="0EA97218" w14:textId="77777777" w:rsidR="00E5441B" w:rsidRDefault="00E5441B" w:rsidP="00793990">
      <w:pPr>
        <w:ind w:left="1440"/>
        <w:rPr>
          <w:rtl/>
        </w:rPr>
      </w:pPr>
    </w:p>
    <w:p w14:paraId="158AC6D5" w14:textId="77777777" w:rsidR="00E5441B" w:rsidRDefault="00E5441B" w:rsidP="00793990">
      <w:pPr>
        <w:ind w:left="1440"/>
        <w:rPr>
          <w:rtl/>
        </w:rPr>
      </w:pPr>
    </w:p>
    <w:p w14:paraId="07FA9121" w14:textId="77777777" w:rsidR="00E5441B" w:rsidRDefault="00E5441B" w:rsidP="00793990">
      <w:pPr>
        <w:ind w:left="1440"/>
        <w:rPr>
          <w:rtl/>
        </w:rPr>
      </w:pPr>
    </w:p>
    <w:p w14:paraId="329E57DC" w14:textId="77777777" w:rsidR="00E5441B" w:rsidRDefault="00E5441B" w:rsidP="00793990">
      <w:pPr>
        <w:ind w:left="1440"/>
        <w:rPr>
          <w:rtl/>
        </w:rPr>
      </w:pPr>
    </w:p>
    <w:p w14:paraId="7F9D6796" w14:textId="77777777" w:rsidR="00E5441B" w:rsidRDefault="00E5441B" w:rsidP="00793990">
      <w:pPr>
        <w:ind w:left="1440"/>
        <w:rPr>
          <w:rtl/>
        </w:rPr>
      </w:pPr>
    </w:p>
    <w:p w14:paraId="549BEF6F" w14:textId="77777777" w:rsidR="00E5441B" w:rsidRDefault="00E5441B" w:rsidP="00793990">
      <w:pPr>
        <w:ind w:left="1440"/>
        <w:rPr>
          <w:rtl/>
        </w:rPr>
      </w:pPr>
    </w:p>
    <w:p w14:paraId="7D3D5E98" w14:textId="77777777" w:rsidR="00E5441B" w:rsidRDefault="00E5441B" w:rsidP="00793990">
      <w:pPr>
        <w:ind w:left="1440"/>
        <w:rPr>
          <w:rtl/>
        </w:rPr>
      </w:pPr>
    </w:p>
    <w:p w14:paraId="0D68EC55" w14:textId="1016ED9E" w:rsidR="00E5441B" w:rsidRDefault="00E5441B" w:rsidP="00E5441B">
      <w:pPr>
        <w:ind w:left="1440"/>
        <w:rPr>
          <w:rtl/>
        </w:rPr>
      </w:pPr>
    </w:p>
    <w:p w14:paraId="5AA6832A" w14:textId="77777777" w:rsidR="00E5441B" w:rsidRDefault="00E5441B" w:rsidP="00E5441B">
      <w:pPr>
        <w:ind w:left="1440"/>
        <w:rPr>
          <w:rtl/>
        </w:rPr>
      </w:pPr>
    </w:p>
    <w:p w14:paraId="4102C803" w14:textId="77777777" w:rsidR="00E5441B" w:rsidRDefault="00E5441B" w:rsidP="00E5441B">
      <w:pPr>
        <w:ind w:left="1440"/>
        <w:rPr>
          <w:rtl/>
        </w:rPr>
      </w:pPr>
    </w:p>
    <w:p w14:paraId="22BFE831" w14:textId="77777777" w:rsidR="00E5441B" w:rsidRDefault="00E5441B" w:rsidP="00E5441B">
      <w:pPr>
        <w:ind w:left="1440"/>
        <w:rPr>
          <w:rtl/>
        </w:rPr>
      </w:pPr>
    </w:p>
    <w:p w14:paraId="373B761E" w14:textId="77777777" w:rsidR="00E5441B" w:rsidRDefault="00E5441B" w:rsidP="00E5441B">
      <w:pPr>
        <w:ind w:left="1440"/>
      </w:pPr>
    </w:p>
    <w:p w14:paraId="26A12B73" w14:textId="77777777" w:rsidR="007F0A2B" w:rsidRDefault="007F0A2B" w:rsidP="00793990">
      <w:pPr>
        <w:ind w:left="1440"/>
      </w:pPr>
    </w:p>
    <w:p w14:paraId="100CADA7" w14:textId="77777777" w:rsidR="007F0A2B" w:rsidRDefault="007F0A2B" w:rsidP="00793990">
      <w:pPr>
        <w:ind w:left="1440"/>
      </w:pPr>
    </w:p>
    <w:p w14:paraId="578EE6C9" w14:textId="07E0DF3C" w:rsidR="007F0A2B" w:rsidRDefault="007F0A2B" w:rsidP="007F0A2B">
      <w:pPr>
        <w:rPr>
          <w:rtl/>
        </w:rPr>
      </w:pPr>
      <w:r>
        <w:rPr>
          <w:rFonts w:hint="cs"/>
          <w:rtl/>
        </w:rPr>
        <w:t xml:space="preserve">טבלת </w:t>
      </w:r>
      <w:r>
        <w:t>saved block</w:t>
      </w:r>
      <w:r>
        <w:rPr>
          <w:rtl/>
        </w:rPr>
        <w:t>–</w:t>
      </w:r>
      <w:r>
        <w:rPr>
          <w:rFonts w:hint="cs"/>
          <w:rtl/>
        </w:rPr>
        <w:t xml:space="preserve"> משמשת לשמירת נתוני הבלוקים /אובייקטים.</w:t>
      </w:r>
    </w:p>
    <w:p w14:paraId="516E8F19" w14:textId="77777777" w:rsidR="007F0A2B" w:rsidRDefault="007F0A2B" w:rsidP="00793990">
      <w:pPr>
        <w:ind w:left="1440"/>
      </w:pPr>
    </w:p>
    <w:p w14:paraId="19748B19" w14:textId="77777777" w:rsidR="007F0A2B" w:rsidRDefault="007F0A2B" w:rsidP="00793990">
      <w:pPr>
        <w:ind w:left="1440"/>
      </w:pPr>
    </w:p>
    <w:p w14:paraId="27090FD5" w14:textId="77777777" w:rsidR="007F0A2B" w:rsidRDefault="007F0A2B" w:rsidP="00793990">
      <w:pPr>
        <w:ind w:left="1440"/>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7F0A2B" w14:paraId="2159D19D"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2200E4FB" w14:textId="77777777" w:rsidR="007F0A2B" w:rsidRDefault="007F0A2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175D3D50" w14:textId="77777777" w:rsidR="007F0A2B" w:rsidRDefault="007F0A2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F05EE84" w14:textId="77777777" w:rsidR="007F0A2B" w:rsidRDefault="007F0A2B" w:rsidP="00422B8B">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519C3098" w14:textId="77777777" w:rsidR="007F0A2B" w:rsidRDefault="007F0A2B" w:rsidP="00422B8B">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70010DC2" w14:textId="77777777" w:rsidR="007F0A2B" w:rsidRDefault="007F0A2B" w:rsidP="00422B8B">
            <w:pPr>
              <w:spacing w:after="19"/>
              <w:ind w:right="132"/>
            </w:pPr>
            <w:r>
              <w:rPr>
                <w:rFonts w:ascii="Arial" w:eastAsia="Arial" w:hAnsi="Arial" w:cs="Arial"/>
                <w:color w:val="FFFFFF"/>
                <w:sz w:val="24"/>
                <w:szCs w:val="24"/>
                <w:rtl/>
              </w:rPr>
              <w:t xml:space="preserve">שדה שאינו חובה </w:t>
            </w:r>
          </w:p>
          <w:p w14:paraId="7379C3CF" w14:textId="77777777" w:rsidR="007F0A2B" w:rsidRDefault="007F0A2B" w:rsidP="00422B8B">
            <w:pPr>
              <w:bidi w:val="0"/>
              <w:ind w:right="98"/>
            </w:pPr>
            <w:r>
              <w:rPr>
                <w:rFonts w:ascii="Calibri" w:eastAsia="Calibri" w:hAnsi="Calibri" w:cs="Calibri"/>
                <w:color w:val="FFFFFF"/>
                <w:sz w:val="28"/>
              </w:rPr>
              <w:t xml:space="preserve"> </w:t>
            </w:r>
          </w:p>
        </w:tc>
      </w:tr>
      <w:tr w:rsidR="007F0A2B" w14:paraId="12EA6AF9"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DCB3FCB" w14:textId="77777777" w:rsidR="007F0A2B" w:rsidRDefault="007F0A2B" w:rsidP="00422B8B">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495AF45C" w14:textId="3E22863A" w:rsidR="007F0A2B" w:rsidRDefault="007F0A2B" w:rsidP="007F0A2B">
            <w:pPr>
              <w:bidi w:val="0"/>
              <w:ind w:left="233"/>
            </w:pPr>
            <w:r>
              <w:rPr>
                <w:rFonts w:ascii="Arial" w:eastAsia="Arial" w:hAnsi="Arial" w:cs="Arial"/>
                <w:sz w:val="28"/>
              </w:rPr>
              <w:t xml:space="preserve"> </w:t>
            </w:r>
            <w:r>
              <w:rPr>
                <w:rFonts w:ascii="Calibri" w:eastAsia="Calibri" w:hAnsi="Calibri" w:cs="Calibri"/>
                <w:sz w:val="28"/>
              </w:rPr>
              <w:t>idblock</w:t>
            </w:r>
          </w:p>
        </w:tc>
        <w:tc>
          <w:tcPr>
            <w:tcW w:w="1805" w:type="dxa"/>
            <w:tcBorders>
              <w:top w:val="single" w:sz="4" w:space="0" w:color="000000"/>
              <w:left w:val="single" w:sz="4" w:space="0" w:color="000000"/>
              <w:bottom w:val="single" w:sz="4" w:space="0" w:color="000000"/>
              <w:right w:val="single" w:sz="4" w:space="0" w:color="000000"/>
            </w:tcBorders>
          </w:tcPr>
          <w:p w14:paraId="415D4E4E" w14:textId="62298F9A" w:rsidR="007F0A2B" w:rsidRDefault="007F0A2B" w:rsidP="007F0A2B">
            <w:pPr>
              <w:ind w:right="230"/>
            </w:pPr>
            <w:r>
              <w:rPr>
                <w:rFonts w:ascii="Arial" w:eastAsia="Arial" w:hAnsi="Arial" w:cs="Arial"/>
                <w:sz w:val="28"/>
                <w:szCs w:val="28"/>
                <w:rtl/>
              </w:rPr>
              <w:t xml:space="preserve">קוד </w:t>
            </w:r>
            <w:r>
              <w:rPr>
                <w:rFonts w:ascii="Arial" w:eastAsia="Arial" w:hAnsi="Arial" w:cs="Arial" w:hint="cs"/>
                <w:sz w:val="28"/>
                <w:szCs w:val="28"/>
                <w:rtl/>
              </w:rPr>
              <w:t>בלוק</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3391DADB" w14:textId="425D455E" w:rsidR="007F0A2B" w:rsidRDefault="007F0A2B" w:rsidP="00422B8B">
            <w:pPr>
              <w:bidi w:val="0"/>
              <w:ind w:right="17"/>
            </w:pPr>
            <w:r>
              <w:rPr>
                <w:rFonts w:ascii="Calibri" w:eastAsia="Calibri" w:hAnsi="Calibri" w:cs="Calibri"/>
                <w:sz w:val="28"/>
              </w:rPr>
              <w:t>bigint</w:t>
            </w:r>
          </w:p>
        </w:tc>
        <w:tc>
          <w:tcPr>
            <w:tcW w:w="1804" w:type="dxa"/>
            <w:tcBorders>
              <w:top w:val="single" w:sz="4" w:space="0" w:color="000000"/>
              <w:left w:val="single" w:sz="4" w:space="0" w:color="000000"/>
              <w:bottom w:val="single" w:sz="4" w:space="0" w:color="000000"/>
              <w:right w:val="single" w:sz="4" w:space="0" w:color="000000"/>
            </w:tcBorders>
          </w:tcPr>
          <w:p w14:paraId="7D85D933" w14:textId="77777777" w:rsidR="007F0A2B" w:rsidRDefault="007F0A2B" w:rsidP="00422B8B">
            <w:pPr>
              <w:bidi w:val="0"/>
              <w:ind w:left="747"/>
            </w:pPr>
            <w:r>
              <w:rPr>
                <w:rFonts w:ascii="Arial" w:eastAsia="Arial" w:hAnsi="Arial" w:cs="Arial"/>
                <w:sz w:val="28"/>
              </w:rPr>
              <w:t xml:space="preserve"> </w:t>
            </w:r>
          </w:p>
        </w:tc>
      </w:tr>
      <w:tr w:rsidR="007F0A2B" w14:paraId="239C82F8"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4616863C" w14:textId="77777777" w:rsidR="007F0A2B" w:rsidRDefault="007F0A2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92872FA" w14:textId="65A77B52" w:rsidR="007F0A2B" w:rsidRDefault="007F0A2B" w:rsidP="007F0A2B">
            <w:pPr>
              <w:bidi w:val="0"/>
              <w:ind w:left="17"/>
            </w:pPr>
            <w:r>
              <w:rPr>
                <w:rFonts w:ascii="Arial" w:eastAsia="Arial" w:hAnsi="Arial" w:cs="Arial"/>
                <w:sz w:val="28"/>
              </w:rPr>
              <w:t xml:space="preserve"> </w:t>
            </w:r>
            <w:r>
              <w:rPr>
                <w:rFonts w:ascii="Calibri" w:eastAsia="Calibri" w:hAnsi="Calibri" w:cs="Calibri"/>
                <w:sz w:val="28"/>
              </w:rPr>
              <w:t>imagetarget</w:t>
            </w:r>
          </w:p>
        </w:tc>
        <w:tc>
          <w:tcPr>
            <w:tcW w:w="1805" w:type="dxa"/>
            <w:tcBorders>
              <w:top w:val="single" w:sz="4" w:space="0" w:color="000000"/>
              <w:left w:val="single" w:sz="4" w:space="0" w:color="000000"/>
              <w:bottom w:val="single" w:sz="4" w:space="0" w:color="000000"/>
              <w:right w:val="single" w:sz="4" w:space="0" w:color="000000"/>
            </w:tcBorders>
          </w:tcPr>
          <w:p w14:paraId="4FCFD017" w14:textId="304796FD" w:rsidR="007F0A2B" w:rsidRDefault="007F0A2B" w:rsidP="00422B8B">
            <w:pPr>
              <w:ind w:right="418"/>
            </w:pPr>
            <w:r>
              <w:rPr>
                <w:rFonts w:ascii="Arial" w:eastAsia="Arial" w:hAnsi="Arial" w:cs="Arial" w:hint="cs"/>
                <w:sz w:val="28"/>
                <w:szCs w:val="28"/>
                <w:rtl/>
              </w:rPr>
              <w:t>ניתוב של תמונת הבלוק</w:t>
            </w:r>
          </w:p>
        </w:tc>
        <w:tc>
          <w:tcPr>
            <w:tcW w:w="1805" w:type="dxa"/>
            <w:tcBorders>
              <w:top w:val="single" w:sz="4" w:space="0" w:color="000000"/>
              <w:left w:val="single" w:sz="4" w:space="0" w:color="000000"/>
              <w:bottom w:val="single" w:sz="4" w:space="0" w:color="000000"/>
              <w:right w:val="single" w:sz="4" w:space="0" w:color="000000"/>
            </w:tcBorders>
          </w:tcPr>
          <w:p w14:paraId="726ED214" w14:textId="77777777" w:rsidR="007F0A2B" w:rsidRDefault="007F0A2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207E2D4C" w14:textId="77777777" w:rsidR="007F0A2B" w:rsidRDefault="007F0A2B" w:rsidP="00422B8B">
            <w:pPr>
              <w:bidi w:val="0"/>
              <w:ind w:left="747"/>
            </w:pPr>
            <w:r>
              <w:rPr>
                <w:rFonts w:ascii="Arial" w:eastAsia="Arial" w:hAnsi="Arial" w:cs="Arial"/>
                <w:sz w:val="28"/>
              </w:rPr>
              <w:t xml:space="preserve"> </w:t>
            </w:r>
          </w:p>
        </w:tc>
      </w:tr>
    </w:tbl>
    <w:p w14:paraId="21B11860" w14:textId="77777777" w:rsidR="007F0A2B" w:rsidRDefault="007F0A2B" w:rsidP="00793990">
      <w:pPr>
        <w:ind w:left="1440"/>
        <w:rPr>
          <w:rtl/>
        </w:rPr>
      </w:pPr>
    </w:p>
    <w:p w14:paraId="509975E6" w14:textId="77777777" w:rsidR="008C6747" w:rsidRDefault="008C6747" w:rsidP="00793990">
      <w:pPr>
        <w:ind w:left="1440"/>
        <w:rPr>
          <w:rtl/>
        </w:rPr>
      </w:pPr>
    </w:p>
    <w:p w14:paraId="2A4CD9D0" w14:textId="77777777" w:rsidR="008C6747" w:rsidRDefault="008C6747" w:rsidP="00793990">
      <w:pPr>
        <w:ind w:left="1440"/>
        <w:rPr>
          <w:rtl/>
        </w:rPr>
      </w:pPr>
    </w:p>
    <w:p w14:paraId="614CD18F" w14:textId="77777777" w:rsidR="008C6747" w:rsidRDefault="008C6747" w:rsidP="00793990">
      <w:pPr>
        <w:ind w:left="1440"/>
        <w:rPr>
          <w:rtl/>
        </w:rPr>
      </w:pPr>
    </w:p>
    <w:p w14:paraId="5B104259" w14:textId="162EC840" w:rsidR="008C6747" w:rsidRDefault="00CE1905" w:rsidP="00793990">
      <w:pPr>
        <w:ind w:left="1440"/>
      </w:pPr>
      <w:r>
        <w:rPr>
          <w:rFonts w:hint="cs"/>
          <w:rtl/>
        </w:rPr>
        <w:t xml:space="preserve"> </w:t>
      </w:r>
    </w:p>
    <w:p w14:paraId="4578311D" w14:textId="77777777" w:rsidR="007F0A2B" w:rsidRDefault="007F0A2B" w:rsidP="00793990">
      <w:pPr>
        <w:ind w:left="1440"/>
      </w:pPr>
    </w:p>
    <w:p w14:paraId="3632B45E" w14:textId="062B906F" w:rsidR="00422B8B" w:rsidRDefault="00422B8B" w:rsidP="00973C18">
      <w:pPr>
        <w:rPr>
          <w:rtl/>
        </w:rPr>
      </w:pPr>
      <w:r>
        <w:rPr>
          <w:rFonts w:hint="cs"/>
          <w:rtl/>
        </w:rPr>
        <w:t xml:space="preserve">טבלת </w:t>
      </w:r>
      <w:r w:rsidR="00973C18">
        <w:t>project</w:t>
      </w:r>
      <w:r>
        <w:rPr>
          <w:rtl/>
        </w:rPr>
        <w:t>–</w:t>
      </w:r>
      <w:r>
        <w:rPr>
          <w:rFonts w:hint="cs"/>
          <w:rtl/>
        </w:rPr>
        <w:t xml:space="preserve"> משמשת לשמירת נתוני </w:t>
      </w:r>
      <w:r w:rsidR="00973C18">
        <w:rPr>
          <w:rFonts w:hint="cs"/>
          <w:rtl/>
        </w:rPr>
        <w:t>הפרויקט</w:t>
      </w:r>
      <w:r>
        <w:rPr>
          <w:rFonts w:hint="cs"/>
          <w:rtl/>
        </w:rPr>
        <w:t>.</w:t>
      </w:r>
    </w:p>
    <w:p w14:paraId="72F5528E" w14:textId="77777777" w:rsidR="00422B8B" w:rsidRDefault="00422B8B" w:rsidP="00422B8B">
      <w:pPr>
        <w:rPr>
          <w:rtl/>
        </w:rPr>
      </w:pPr>
    </w:p>
    <w:p w14:paraId="486D1143" w14:textId="77777777" w:rsidR="00422B8B" w:rsidRDefault="00422B8B" w:rsidP="00422B8B">
      <w:pPr>
        <w:rPr>
          <w:rtl/>
        </w:rPr>
      </w:pP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422B8B" w14:paraId="29D92A5F" w14:textId="77777777" w:rsidTr="00422B8B">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0AC80064" w14:textId="77777777" w:rsidR="00422B8B" w:rsidRDefault="00422B8B" w:rsidP="00422B8B">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5C3AF48" w14:textId="77777777" w:rsidR="00422B8B" w:rsidRDefault="00422B8B" w:rsidP="00422B8B">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F28246A" w14:textId="1507BCBB" w:rsidR="00422B8B" w:rsidRDefault="008965E3" w:rsidP="00422B8B">
            <w:pPr>
              <w:ind w:right="593"/>
            </w:pPr>
            <w:r>
              <w:rPr>
                <w:rFonts w:ascii="Arial" w:eastAsia="Arial" w:hAnsi="Arial" w:cs="Arial"/>
                <w:color w:val="FFFFFF"/>
                <w:sz w:val="28"/>
                <w:szCs w:val="28"/>
                <w:rtl/>
              </w:rPr>
              <w:t>תיאו</w:t>
            </w:r>
            <w:r w:rsidR="00422B8B">
              <w:rPr>
                <w:rFonts w:ascii="Arial" w:eastAsia="Arial" w:hAnsi="Arial" w:cs="Arial"/>
                <w:color w:val="FFFFFF"/>
                <w:sz w:val="28"/>
                <w:szCs w:val="28"/>
                <w:rtl/>
              </w:rPr>
              <w:t xml:space="preserve">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209C662" w14:textId="55AB520E" w:rsidR="00422B8B" w:rsidRDefault="008965E3" w:rsidP="00422B8B">
            <w:pPr>
              <w:ind w:right="595"/>
            </w:pPr>
            <w:r>
              <w:rPr>
                <w:rFonts w:ascii="Arial" w:eastAsia="Arial" w:hAnsi="Arial" w:cs="Arial"/>
                <w:color w:val="FFFFFF"/>
                <w:sz w:val="28"/>
                <w:szCs w:val="28"/>
                <w:rtl/>
              </w:rPr>
              <w:t>טיפו</w:t>
            </w:r>
            <w:r w:rsidR="00422B8B">
              <w:rPr>
                <w:rFonts w:ascii="Arial" w:eastAsia="Arial" w:hAnsi="Arial" w:cs="Arial"/>
                <w:color w:val="FFFFFF"/>
                <w:sz w:val="28"/>
                <w:szCs w:val="28"/>
                <w:rtl/>
              </w:rPr>
              <w:t xml:space="preserve">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C0C6934" w14:textId="77777777" w:rsidR="00422B8B" w:rsidRDefault="00422B8B" w:rsidP="00422B8B">
            <w:pPr>
              <w:spacing w:after="19"/>
              <w:ind w:right="132"/>
            </w:pPr>
            <w:r>
              <w:rPr>
                <w:rFonts w:ascii="Arial" w:eastAsia="Arial" w:hAnsi="Arial" w:cs="Arial"/>
                <w:color w:val="FFFFFF"/>
                <w:sz w:val="24"/>
                <w:szCs w:val="24"/>
                <w:rtl/>
              </w:rPr>
              <w:t xml:space="preserve">שדה שאינו חובה </w:t>
            </w:r>
          </w:p>
          <w:p w14:paraId="432CD44B" w14:textId="77777777" w:rsidR="00422B8B" w:rsidRDefault="00422B8B" w:rsidP="00422B8B">
            <w:pPr>
              <w:bidi w:val="0"/>
              <w:ind w:right="98"/>
            </w:pPr>
            <w:r>
              <w:rPr>
                <w:rFonts w:ascii="Calibri" w:eastAsia="Calibri" w:hAnsi="Calibri" w:cs="Calibri"/>
                <w:color w:val="FFFFFF"/>
                <w:sz w:val="28"/>
              </w:rPr>
              <w:t xml:space="preserve"> </w:t>
            </w:r>
          </w:p>
        </w:tc>
      </w:tr>
      <w:tr w:rsidR="00422B8B" w14:paraId="56FFACE7" w14:textId="77777777" w:rsidTr="00422B8B">
        <w:trPr>
          <w:trHeight w:val="700"/>
        </w:trPr>
        <w:tc>
          <w:tcPr>
            <w:tcW w:w="1806" w:type="dxa"/>
            <w:tcBorders>
              <w:top w:val="single" w:sz="4" w:space="0" w:color="000000"/>
              <w:left w:val="single" w:sz="4" w:space="0" w:color="000000"/>
              <w:bottom w:val="single" w:sz="4" w:space="0" w:color="000000"/>
              <w:right w:val="single" w:sz="4" w:space="0" w:color="000000"/>
            </w:tcBorders>
          </w:tcPr>
          <w:p w14:paraId="0B3B5249" w14:textId="77777777" w:rsidR="00422B8B" w:rsidRDefault="00422B8B" w:rsidP="00422B8B">
            <w:pPr>
              <w:bidi w:val="0"/>
              <w:ind w:right="18"/>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7DD070D7" w14:textId="60C57482" w:rsidR="00422B8B" w:rsidRDefault="00422B8B" w:rsidP="00422B8B">
            <w:pPr>
              <w:bidi w:val="0"/>
              <w:ind w:left="233"/>
            </w:pPr>
            <w:r>
              <w:rPr>
                <w:rFonts w:ascii="Arial" w:eastAsia="Arial" w:hAnsi="Arial" w:cs="Arial"/>
                <w:sz w:val="28"/>
              </w:rPr>
              <w:t xml:space="preserve"> </w:t>
            </w:r>
            <w:r>
              <w:rPr>
                <w:rFonts w:ascii="Calibri" w:eastAsia="Calibri" w:hAnsi="Calibri" w:cs="Calibri"/>
                <w:sz w:val="28"/>
              </w:rPr>
              <w:t>idproject</w:t>
            </w:r>
          </w:p>
        </w:tc>
        <w:tc>
          <w:tcPr>
            <w:tcW w:w="1805" w:type="dxa"/>
            <w:tcBorders>
              <w:top w:val="single" w:sz="4" w:space="0" w:color="000000"/>
              <w:left w:val="single" w:sz="4" w:space="0" w:color="000000"/>
              <w:bottom w:val="single" w:sz="4" w:space="0" w:color="000000"/>
              <w:right w:val="single" w:sz="4" w:space="0" w:color="000000"/>
            </w:tcBorders>
          </w:tcPr>
          <w:p w14:paraId="4085DC65" w14:textId="34278AE9" w:rsidR="00422B8B" w:rsidRDefault="00422B8B" w:rsidP="00422B8B">
            <w:pPr>
              <w:ind w:right="230"/>
            </w:pPr>
            <w:r>
              <w:rPr>
                <w:rFonts w:ascii="Arial" w:eastAsia="Arial" w:hAnsi="Arial" w:cs="Arial"/>
                <w:sz w:val="28"/>
                <w:szCs w:val="28"/>
                <w:rtl/>
              </w:rPr>
              <w:t xml:space="preserve">קוד </w:t>
            </w:r>
            <w:r>
              <w:rPr>
                <w:rFonts w:ascii="Arial" w:hAnsi="Arial" w:cs="Arial" w:hint="cs"/>
                <w:sz w:val="28"/>
                <w:szCs w:val="28"/>
                <w:rtl/>
                <w:lang w:eastAsia="ko-KR"/>
              </w:rPr>
              <w:t>פרויקט</w:t>
            </w:r>
            <w:r>
              <w:rPr>
                <w:rFonts w:ascii="Arial" w:eastAsia="Arial" w:hAnsi="Arial" w:cs="Arial"/>
                <w:sz w:val="28"/>
                <w:szCs w:val="28"/>
                <w:rtl/>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A64E4EE" w14:textId="1FE2BD2A" w:rsidR="00422B8B" w:rsidRDefault="00422B8B" w:rsidP="00422B8B">
            <w:pPr>
              <w:bidi w:val="0"/>
              <w:ind w:right="17"/>
            </w:pPr>
            <w:r>
              <w:rPr>
                <w:rFonts w:ascii="Calibri" w:eastAsia="Calibri" w:hAnsi="Calibri" w:cs="Calibri"/>
                <w:sz w:val="28"/>
              </w:rPr>
              <w:t>int</w:t>
            </w:r>
          </w:p>
        </w:tc>
        <w:tc>
          <w:tcPr>
            <w:tcW w:w="1804" w:type="dxa"/>
            <w:tcBorders>
              <w:top w:val="single" w:sz="4" w:space="0" w:color="000000"/>
              <w:left w:val="single" w:sz="4" w:space="0" w:color="000000"/>
              <w:bottom w:val="single" w:sz="4" w:space="0" w:color="000000"/>
              <w:right w:val="single" w:sz="4" w:space="0" w:color="000000"/>
            </w:tcBorders>
          </w:tcPr>
          <w:p w14:paraId="3BAF8149" w14:textId="77777777" w:rsidR="00422B8B" w:rsidRDefault="00422B8B" w:rsidP="00422B8B">
            <w:pPr>
              <w:bidi w:val="0"/>
              <w:ind w:left="747"/>
            </w:pPr>
            <w:r>
              <w:rPr>
                <w:rFonts w:ascii="Arial" w:eastAsia="Arial" w:hAnsi="Arial" w:cs="Arial"/>
                <w:sz w:val="28"/>
              </w:rPr>
              <w:t xml:space="preserve"> </w:t>
            </w:r>
          </w:p>
        </w:tc>
      </w:tr>
      <w:tr w:rsidR="00422B8B" w14:paraId="16205F51" w14:textId="77777777" w:rsidTr="00422B8B">
        <w:trPr>
          <w:trHeight w:val="698"/>
        </w:trPr>
        <w:tc>
          <w:tcPr>
            <w:tcW w:w="1806" w:type="dxa"/>
            <w:tcBorders>
              <w:top w:val="single" w:sz="4" w:space="0" w:color="000000"/>
              <w:left w:val="single" w:sz="4" w:space="0" w:color="000000"/>
              <w:bottom w:val="single" w:sz="4" w:space="0" w:color="000000"/>
              <w:right w:val="single" w:sz="4" w:space="0" w:color="000000"/>
            </w:tcBorders>
          </w:tcPr>
          <w:p w14:paraId="2998FC86" w14:textId="77777777" w:rsidR="00422B8B" w:rsidRDefault="00422B8B" w:rsidP="00422B8B">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6D1C7C04" w14:textId="1068CF3B" w:rsidR="00422B8B" w:rsidRDefault="00422B8B" w:rsidP="00422B8B">
            <w:pPr>
              <w:bidi w:val="0"/>
              <w:ind w:left="17"/>
            </w:pPr>
            <w:r>
              <w:rPr>
                <w:rFonts w:ascii="Arial" w:eastAsia="Arial" w:hAnsi="Arial" w:cs="Arial"/>
                <w:sz w:val="28"/>
              </w:rPr>
              <w:t xml:space="preserve"> </w:t>
            </w:r>
            <w:r>
              <w:rPr>
                <w:rFonts w:ascii="Calibri" w:eastAsia="Calibri" w:hAnsi="Calibri" w:cs="Calibri"/>
                <w:sz w:val="28"/>
              </w:rPr>
              <w:t>iduser</w:t>
            </w:r>
          </w:p>
        </w:tc>
        <w:tc>
          <w:tcPr>
            <w:tcW w:w="1805" w:type="dxa"/>
            <w:tcBorders>
              <w:top w:val="single" w:sz="4" w:space="0" w:color="000000"/>
              <w:left w:val="single" w:sz="4" w:space="0" w:color="000000"/>
              <w:bottom w:val="single" w:sz="4" w:space="0" w:color="000000"/>
              <w:right w:val="single" w:sz="4" w:space="0" w:color="000000"/>
            </w:tcBorders>
          </w:tcPr>
          <w:p w14:paraId="78CE8F66" w14:textId="188D2230" w:rsidR="00422B8B" w:rsidRDefault="00422B8B" w:rsidP="00422B8B">
            <w:pPr>
              <w:ind w:right="418"/>
            </w:pPr>
            <w:r>
              <w:rPr>
                <w:rFonts w:ascii="Arial" w:eastAsia="Arial" w:hAnsi="Arial" w:cs="Arial" w:hint="cs"/>
                <w:sz w:val="28"/>
                <w:szCs w:val="28"/>
                <w:rtl/>
              </w:rPr>
              <w:t>קוד המשתמש של בעלי הפרויקט</w:t>
            </w:r>
          </w:p>
        </w:tc>
        <w:tc>
          <w:tcPr>
            <w:tcW w:w="1805" w:type="dxa"/>
            <w:tcBorders>
              <w:top w:val="single" w:sz="4" w:space="0" w:color="000000"/>
              <w:left w:val="single" w:sz="4" w:space="0" w:color="000000"/>
              <w:bottom w:val="single" w:sz="4" w:space="0" w:color="000000"/>
              <w:right w:val="single" w:sz="4" w:space="0" w:color="000000"/>
            </w:tcBorders>
          </w:tcPr>
          <w:p w14:paraId="27603644" w14:textId="77777777" w:rsidR="00422B8B" w:rsidRDefault="00422B8B" w:rsidP="00422B8B">
            <w:pPr>
              <w:bidi w:val="0"/>
              <w:ind w:left="442"/>
            </w:pPr>
            <w:r>
              <w:rPr>
                <w:rFonts w:ascii="Calibri" w:eastAsia="Calibri" w:hAnsi="Calibri" w:cs="Calibri"/>
                <w:sz w:val="28"/>
              </w:rPr>
              <w:t xml:space="preserve"> </w:t>
            </w:r>
            <w:r>
              <w:rPr>
                <w:rFonts w:ascii="Arial" w:eastAsia="Arial" w:hAnsi="Arial" w:cs="Arial"/>
                <w:sz w:val="28"/>
              </w:rPr>
              <w:t>varchar</w:t>
            </w:r>
          </w:p>
        </w:tc>
        <w:tc>
          <w:tcPr>
            <w:tcW w:w="1804" w:type="dxa"/>
            <w:tcBorders>
              <w:top w:val="single" w:sz="4" w:space="0" w:color="000000"/>
              <w:left w:val="single" w:sz="4" w:space="0" w:color="000000"/>
              <w:bottom w:val="single" w:sz="4" w:space="0" w:color="000000"/>
              <w:right w:val="single" w:sz="4" w:space="0" w:color="000000"/>
            </w:tcBorders>
          </w:tcPr>
          <w:p w14:paraId="310E8C12" w14:textId="77777777" w:rsidR="00422B8B" w:rsidRDefault="00422B8B" w:rsidP="00422B8B">
            <w:pPr>
              <w:bidi w:val="0"/>
              <w:ind w:left="747"/>
            </w:pPr>
            <w:r>
              <w:rPr>
                <w:rFonts w:ascii="Arial" w:eastAsia="Arial" w:hAnsi="Arial" w:cs="Arial"/>
                <w:sz w:val="28"/>
              </w:rPr>
              <w:t xml:space="preserve"> </w:t>
            </w:r>
          </w:p>
        </w:tc>
      </w:tr>
    </w:tbl>
    <w:p w14:paraId="2F011122" w14:textId="77777777" w:rsidR="007F0A2B" w:rsidRDefault="007F0A2B" w:rsidP="00793990">
      <w:pPr>
        <w:ind w:left="1440"/>
      </w:pPr>
    </w:p>
    <w:p w14:paraId="56FB18E5" w14:textId="77777777" w:rsidR="007F0A2B" w:rsidRDefault="007F0A2B" w:rsidP="00793990">
      <w:pPr>
        <w:ind w:left="1440"/>
        <w:rPr>
          <w:rtl/>
        </w:rPr>
      </w:pPr>
    </w:p>
    <w:p w14:paraId="16FF6A71" w14:textId="77777777" w:rsidR="007F0A2B" w:rsidRDefault="007F0A2B" w:rsidP="00793990">
      <w:pPr>
        <w:ind w:left="1440"/>
        <w:rPr>
          <w:rtl/>
        </w:rPr>
      </w:pPr>
    </w:p>
    <w:p w14:paraId="5FA31E4E" w14:textId="77777777" w:rsidR="007F0A2B" w:rsidRDefault="007F0A2B" w:rsidP="00793990">
      <w:pPr>
        <w:ind w:left="1440"/>
        <w:rPr>
          <w:rtl/>
        </w:rPr>
      </w:pPr>
    </w:p>
    <w:p w14:paraId="7F2F4053" w14:textId="77777777" w:rsidR="00E5441B" w:rsidRDefault="00E5441B" w:rsidP="00793990">
      <w:pPr>
        <w:ind w:left="1440"/>
        <w:rPr>
          <w:rtl/>
        </w:rPr>
      </w:pPr>
    </w:p>
    <w:p w14:paraId="0FCE8B74" w14:textId="77777777" w:rsidR="007F0A2B" w:rsidRPr="00C26F9C" w:rsidRDefault="007F0A2B" w:rsidP="00793990">
      <w:pPr>
        <w:ind w:left="1440"/>
        <w:rPr>
          <w:rtl/>
        </w:rPr>
      </w:pPr>
    </w:p>
    <w:p w14:paraId="50150155" w14:textId="77777777" w:rsidR="00793990" w:rsidRDefault="00793990" w:rsidP="00793990">
      <w:pPr>
        <w:pStyle w:val="1"/>
        <w:ind w:left="360"/>
        <w:rPr>
          <w:rtl/>
        </w:rPr>
      </w:pPr>
      <w:bookmarkStart w:id="39" w:name="_Toc102417069"/>
      <w:r>
        <w:rPr>
          <w:rFonts w:hint="cs"/>
          <w:rtl/>
        </w:rPr>
        <w:t>17.</w:t>
      </w:r>
      <w:r w:rsidR="0051280A">
        <w:rPr>
          <w:rFonts w:hint="cs"/>
          <w:rtl/>
        </w:rPr>
        <w:t>מדריך למשתמש</w:t>
      </w:r>
      <w:bookmarkStart w:id="40" w:name="_Toc102417070"/>
      <w:bookmarkEnd w:id="39"/>
    </w:p>
    <w:p w14:paraId="7965420F" w14:textId="77777777" w:rsidR="00422B8B" w:rsidRPr="00422B8B" w:rsidRDefault="00422B8B" w:rsidP="00422B8B">
      <w:pPr>
        <w:rPr>
          <w:rtl/>
        </w:rPr>
      </w:pPr>
    </w:p>
    <w:p w14:paraId="610550C2" w14:textId="40389D15" w:rsidR="0051280A" w:rsidRDefault="00793990" w:rsidP="00793990">
      <w:pPr>
        <w:pStyle w:val="1"/>
        <w:rPr>
          <w:rtl/>
        </w:rPr>
      </w:pPr>
      <w:r>
        <w:rPr>
          <w:rFonts w:hint="cs"/>
          <w:rtl/>
        </w:rPr>
        <w:lastRenderedPageBreak/>
        <w:t>17.1.</w:t>
      </w:r>
      <w:r w:rsidR="0051280A">
        <w:rPr>
          <w:rFonts w:hint="cs"/>
          <w:rtl/>
        </w:rPr>
        <w:t>תיאור המסכים</w:t>
      </w:r>
      <w:bookmarkEnd w:id="40"/>
    </w:p>
    <w:p w14:paraId="3472B4F0" w14:textId="7B00076A" w:rsidR="00C26F9C" w:rsidRDefault="00C26F9C" w:rsidP="00450772">
      <w:pPr>
        <w:rPr>
          <w:rtl/>
        </w:rPr>
      </w:pPr>
      <w:r>
        <w:rPr>
          <w:rFonts w:hint="cs"/>
          <w:rtl/>
        </w:rPr>
        <w:t>תרשים זרימה של (</w:t>
      </w:r>
      <w:r w:rsidRPr="00C0353D">
        <w:rPr>
          <w:rFonts w:hint="cs"/>
          <w:u w:val="single"/>
          <w:rtl/>
        </w:rPr>
        <w:t>כל</w:t>
      </w:r>
      <w:r>
        <w:rPr>
          <w:rFonts w:hint="cs"/>
          <w:rtl/>
        </w:rPr>
        <w:t>)המסכים:</w:t>
      </w:r>
      <w:r>
        <w:rPr>
          <w:rtl/>
        </w:rPr>
        <w:br/>
      </w:r>
      <w:r w:rsidR="00450772" w:rsidRPr="00450772">
        <w:rPr>
          <w:rFonts w:cs="Arial"/>
          <w:noProof/>
          <w:rtl/>
          <w:lang w:eastAsia="ko-KR"/>
        </w:rPr>
        <w:drawing>
          <wp:inline distT="0" distB="0" distL="0" distR="0" wp14:anchorId="4B295A9A" wp14:editId="5CFE0960">
            <wp:extent cx="4547777" cy="2537309"/>
            <wp:effectExtent l="0" t="0" r="571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52881" cy="2540157"/>
                    </a:xfrm>
                    <a:prstGeom prst="rect">
                      <a:avLst/>
                    </a:prstGeom>
                  </pic:spPr>
                </pic:pic>
              </a:graphicData>
            </a:graphic>
          </wp:inline>
        </w:drawing>
      </w:r>
    </w:p>
    <w:p w14:paraId="6DF987C2" w14:textId="77777777" w:rsidR="00450772" w:rsidRDefault="00450772" w:rsidP="00450772">
      <w:pPr>
        <w:rPr>
          <w:rtl/>
        </w:rPr>
      </w:pPr>
    </w:p>
    <w:p w14:paraId="4A60295C" w14:textId="77777777" w:rsidR="00450772" w:rsidRDefault="00450772" w:rsidP="00450772">
      <w:pPr>
        <w:rPr>
          <w:rtl/>
        </w:rPr>
      </w:pPr>
    </w:p>
    <w:p w14:paraId="661F94D9" w14:textId="77777777" w:rsidR="00450772" w:rsidRPr="00C26F9C" w:rsidRDefault="00450772" w:rsidP="00450772"/>
    <w:p w14:paraId="2A19141A" w14:textId="56EF0ADD" w:rsidR="0051280A" w:rsidRDefault="00793990" w:rsidP="00793990">
      <w:pPr>
        <w:pStyle w:val="2"/>
        <w:ind w:left="2275"/>
        <w:rPr>
          <w:rtl/>
        </w:rPr>
      </w:pPr>
      <w:bookmarkStart w:id="41" w:name="_Toc102417071"/>
      <w:r>
        <w:rPr>
          <w:rFonts w:hint="cs"/>
          <w:rtl/>
        </w:rPr>
        <w:t>17.2.</w:t>
      </w:r>
      <w:r w:rsidR="0051280A">
        <w:rPr>
          <w:rFonts w:hint="cs"/>
          <w:rtl/>
        </w:rPr>
        <w:t>מדריך למשתמש</w:t>
      </w:r>
      <w:bookmarkEnd w:id="41"/>
    </w:p>
    <w:p w14:paraId="649E2E48" w14:textId="37C8FBAC" w:rsidR="00450772" w:rsidRDefault="00450772" w:rsidP="00E47222">
      <w:pPr>
        <w:rPr>
          <w:rtl/>
        </w:rPr>
      </w:pPr>
      <w:bookmarkStart w:id="42" w:name="_Toc102417072"/>
      <w:r w:rsidRPr="00237F59">
        <w:rPr>
          <w:rFonts w:cs="Arial"/>
          <w:rtl/>
        </w:rPr>
        <w:t xml:space="preserve">היום, נסקור כיצד </w:t>
      </w:r>
      <w:r>
        <w:t>Digivert</w:t>
      </w:r>
      <w:r w:rsidRPr="00237F59">
        <w:rPr>
          <w:rFonts w:cs="Arial"/>
          <w:rtl/>
        </w:rPr>
        <w:t xml:space="preserve"> יכול להמיר בקלות </w:t>
      </w:r>
      <w:r>
        <w:t>image</w:t>
      </w:r>
      <w:r w:rsidRPr="00237F59">
        <w:rPr>
          <w:rFonts w:cs="Arial"/>
          <w:rtl/>
        </w:rPr>
        <w:t xml:space="preserve"> </w:t>
      </w:r>
      <w:r w:rsidRPr="00237F59">
        <w:rPr>
          <w:rFonts w:cs="Arial" w:hint="cs"/>
          <w:rtl/>
        </w:rPr>
        <w:t>לקבצי</w:t>
      </w:r>
      <w:r w:rsidRPr="00237F59">
        <w:rPr>
          <w:rFonts w:cs="Arial"/>
          <w:rtl/>
        </w:rPr>
        <w:t xml:space="preserve">י </w:t>
      </w:r>
      <w:r w:rsidRPr="00237F59">
        <w:t>DXF</w:t>
      </w:r>
      <w:r w:rsidRPr="00237F59">
        <w:rPr>
          <w:rFonts w:cs="Arial"/>
          <w:rtl/>
        </w:rPr>
        <w:t>.</w:t>
      </w:r>
    </w:p>
    <w:p w14:paraId="23627E1D" w14:textId="77777777" w:rsidR="00450772" w:rsidRPr="00237F59" w:rsidRDefault="00450772" w:rsidP="00450772">
      <w:pPr>
        <w:rPr>
          <w:rtl/>
        </w:rPr>
      </w:pPr>
      <w:r>
        <w:rPr>
          <w:rFonts w:hint="cs"/>
          <w:rtl/>
        </w:rPr>
        <w:t>1.</w:t>
      </w:r>
    </w:p>
    <w:p w14:paraId="3EE267D1" w14:textId="2B80B121" w:rsidR="0051280A" w:rsidRDefault="00793990" w:rsidP="00793990">
      <w:pPr>
        <w:pStyle w:val="2"/>
        <w:ind w:left="2275"/>
        <w:rPr>
          <w:rtl/>
        </w:rPr>
      </w:pPr>
      <w:r>
        <w:rPr>
          <w:rFonts w:hint="cs"/>
          <w:rtl/>
        </w:rPr>
        <w:t>17.3.</w:t>
      </w:r>
      <w:r w:rsidR="0051280A">
        <w:rPr>
          <w:rFonts w:hint="cs"/>
          <w:rtl/>
        </w:rPr>
        <w:t>צילומי מסכים</w:t>
      </w:r>
      <w:bookmarkEnd w:id="42"/>
    </w:p>
    <w:p w14:paraId="4833F410" w14:textId="330CEF51" w:rsidR="00C0353D" w:rsidRDefault="00C0353D" w:rsidP="00793990">
      <w:pPr>
        <w:ind w:left="720" w:firstLine="720"/>
        <w:rPr>
          <w:rtl/>
        </w:rPr>
      </w:pPr>
      <w:r>
        <w:rPr>
          <w:rFonts w:hint="cs"/>
          <w:rtl/>
        </w:rPr>
        <w:t xml:space="preserve">לכל מסך: שם המסך ותמונה </w:t>
      </w:r>
    </w:p>
    <w:p w14:paraId="647418B3" w14:textId="77777777" w:rsidR="00FC3474" w:rsidRDefault="00FC3474" w:rsidP="00793990">
      <w:pPr>
        <w:ind w:left="720" w:firstLine="720"/>
        <w:rPr>
          <w:rtl/>
        </w:rPr>
      </w:pPr>
    </w:p>
    <w:p w14:paraId="54E47DBE" w14:textId="77777777" w:rsidR="00FC3474" w:rsidRDefault="00FC3474" w:rsidP="00793990">
      <w:pPr>
        <w:ind w:left="720" w:firstLine="720"/>
        <w:rPr>
          <w:rtl/>
        </w:rPr>
      </w:pPr>
    </w:p>
    <w:p w14:paraId="5CB8BF62" w14:textId="77777777" w:rsidR="00FC3474" w:rsidRDefault="00FC3474" w:rsidP="00793990">
      <w:pPr>
        <w:ind w:left="720" w:firstLine="720"/>
        <w:rPr>
          <w:rtl/>
        </w:rPr>
      </w:pPr>
    </w:p>
    <w:p w14:paraId="3692F8E1" w14:textId="77777777" w:rsidR="00FC3474" w:rsidRDefault="00FC3474" w:rsidP="00793990">
      <w:pPr>
        <w:ind w:left="720" w:firstLine="720"/>
        <w:rPr>
          <w:rtl/>
        </w:rPr>
      </w:pPr>
    </w:p>
    <w:p w14:paraId="3F62A741" w14:textId="77777777" w:rsidR="00FC3474" w:rsidRDefault="00FC3474" w:rsidP="00793990">
      <w:pPr>
        <w:ind w:left="720" w:firstLine="720"/>
        <w:rPr>
          <w:rtl/>
        </w:rPr>
      </w:pPr>
    </w:p>
    <w:p w14:paraId="46B74872" w14:textId="77777777" w:rsidR="00FC3474" w:rsidRDefault="00FC3474" w:rsidP="00793990">
      <w:pPr>
        <w:ind w:left="720" w:firstLine="720"/>
        <w:rPr>
          <w:rtl/>
        </w:rPr>
      </w:pPr>
    </w:p>
    <w:p w14:paraId="00632378" w14:textId="77777777" w:rsidR="00FC3474" w:rsidRDefault="00FC3474" w:rsidP="00793990">
      <w:pPr>
        <w:ind w:left="720" w:firstLine="720"/>
        <w:rPr>
          <w:rtl/>
        </w:rPr>
      </w:pPr>
    </w:p>
    <w:p w14:paraId="76547534" w14:textId="77777777" w:rsidR="00FC3474" w:rsidRDefault="00FC3474" w:rsidP="00793990">
      <w:pPr>
        <w:ind w:left="720" w:firstLine="720"/>
        <w:rPr>
          <w:rtl/>
        </w:rPr>
      </w:pPr>
    </w:p>
    <w:p w14:paraId="21213817" w14:textId="77777777" w:rsidR="00FC3474" w:rsidRDefault="00FC3474" w:rsidP="00793990">
      <w:pPr>
        <w:ind w:left="720" w:firstLine="720"/>
        <w:rPr>
          <w:rtl/>
        </w:rPr>
      </w:pPr>
    </w:p>
    <w:p w14:paraId="1271974F" w14:textId="77777777" w:rsidR="00FC3474" w:rsidRDefault="00FC3474" w:rsidP="00793990">
      <w:pPr>
        <w:ind w:left="720" w:firstLine="720"/>
        <w:rPr>
          <w:rtl/>
        </w:rPr>
      </w:pPr>
    </w:p>
    <w:p w14:paraId="2AC67A15" w14:textId="77777777" w:rsidR="00FC3474" w:rsidRDefault="00FC3474" w:rsidP="00793990">
      <w:pPr>
        <w:ind w:left="720" w:firstLine="720"/>
        <w:rPr>
          <w:rtl/>
        </w:rPr>
      </w:pPr>
    </w:p>
    <w:p w14:paraId="1B463CF1" w14:textId="77777777" w:rsidR="00FC3474" w:rsidRDefault="00FC3474" w:rsidP="00793990">
      <w:pPr>
        <w:ind w:left="720" w:firstLine="720"/>
        <w:rPr>
          <w:rtl/>
        </w:rPr>
      </w:pPr>
    </w:p>
    <w:p w14:paraId="709C9DB3" w14:textId="77777777" w:rsidR="00FC3474" w:rsidRDefault="00FC3474" w:rsidP="00793990">
      <w:pPr>
        <w:ind w:left="720" w:firstLine="720"/>
        <w:rPr>
          <w:rtl/>
        </w:rPr>
      </w:pPr>
    </w:p>
    <w:p w14:paraId="435AC60D" w14:textId="77777777" w:rsidR="00FC3474" w:rsidRDefault="00FC3474" w:rsidP="00793990">
      <w:pPr>
        <w:ind w:left="720" w:firstLine="720"/>
        <w:rPr>
          <w:rtl/>
        </w:rPr>
      </w:pPr>
    </w:p>
    <w:p w14:paraId="0C6CBB77" w14:textId="77777777" w:rsidR="00FC3474" w:rsidRDefault="00FC3474" w:rsidP="00793990">
      <w:pPr>
        <w:ind w:left="720" w:firstLine="720"/>
        <w:rPr>
          <w:rtl/>
        </w:rPr>
      </w:pPr>
    </w:p>
    <w:p w14:paraId="4260766F" w14:textId="77777777" w:rsidR="00FC3474" w:rsidRDefault="00FC3474" w:rsidP="00793990">
      <w:pPr>
        <w:ind w:left="720" w:firstLine="720"/>
        <w:rPr>
          <w:rtl/>
        </w:rPr>
      </w:pPr>
    </w:p>
    <w:p w14:paraId="09AC4EA1" w14:textId="77777777" w:rsidR="00FC3474" w:rsidRDefault="00FC3474" w:rsidP="00793990">
      <w:pPr>
        <w:ind w:left="720" w:firstLine="720"/>
        <w:rPr>
          <w:rtl/>
        </w:rPr>
      </w:pPr>
    </w:p>
    <w:p w14:paraId="325122D9" w14:textId="77777777" w:rsidR="00FC3474" w:rsidRDefault="00FC3474" w:rsidP="00793990">
      <w:pPr>
        <w:ind w:left="720" w:firstLine="720"/>
        <w:rPr>
          <w:rtl/>
        </w:rPr>
      </w:pPr>
    </w:p>
    <w:p w14:paraId="6DB2A6B0" w14:textId="77777777" w:rsidR="00FC3474" w:rsidRDefault="00FC3474" w:rsidP="00793990">
      <w:pPr>
        <w:ind w:left="720" w:firstLine="720"/>
        <w:rPr>
          <w:rtl/>
        </w:rPr>
      </w:pPr>
    </w:p>
    <w:p w14:paraId="79B18F31" w14:textId="77777777" w:rsidR="00FC3474" w:rsidRDefault="00FC3474" w:rsidP="00793990">
      <w:pPr>
        <w:ind w:left="720" w:firstLine="720"/>
        <w:rPr>
          <w:rtl/>
        </w:rPr>
      </w:pPr>
    </w:p>
    <w:p w14:paraId="2BCF4250" w14:textId="77777777" w:rsidR="00FC3474" w:rsidRDefault="00FC3474" w:rsidP="00793990">
      <w:pPr>
        <w:ind w:left="720" w:firstLine="720"/>
        <w:rPr>
          <w:rtl/>
        </w:rPr>
      </w:pPr>
    </w:p>
    <w:p w14:paraId="492FC61D" w14:textId="77777777" w:rsidR="00FC3474" w:rsidRPr="00C0353D" w:rsidRDefault="00FC3474" w:rsidP="00793990">
      <w:pPr>
        <w:ind w:left="720" w:firstLine="720"/>
      </w:pPr>
    </w:p>
    <w:p w14:paraId="1E5375D0" w14:textId="03180799" w:rsidR="00C0353D" w:rsidRDefault="00793990" w:rsidP="00793990">
      <w:pPr>
        <w:pStyle w:val="1"/>
        <w:ind w:left="360"/>
        <w:rPr>
          <w:rtl/>
        </w:rPr>
      </w:pPr>
      <w:bookmarkStart w:id="43" w:name="_Toc102417073"/>
      <w:r>
        <w:rPr>
          <w:rFonts w:hint="cs"/>
          <w:rtl/>
        </w:rPr>
        <w:t>18.</w:t>
      </w:r>
      <w:r w:rsidR="0051280A">
        <w:rPr>
          <w:rFonts w:hint="cs"/>
          <w:rtl/>
        </w:rPr>
        <w:t>בדיקות והערכה</w:t>
      </w:r>
      <w:bookmarkEnd w:id="43"/>
    </w:p>
    <w:p w14:paraId="51CBE63A" w14:textId="77777777" w:rsidR="008965E3" w:rsidRDefault="009269D4" w:rsidP="009269D4">
      <w:pPr>
        <w:rPr>
          <w:rtl/>
        </w:rPr>
      </w:pPr>
      <w:r>
        <w:rPr>
          <w:rFonts w:hint="cs"/>
          <w:rtl/>
        </w:rPr>
        <w:t>לאחר הרצת האלגוריתם נבחנה התוצאה של המרת הקובץ והאם התוצאה ה</w:t>
      </w:r>
      <w:r w:rsidR="008965E3">
        <w:rPr>
          <w:rFonts w:hint="cs"/>
          <w:rtl/>
        </w:rPr>
        <w:t>יא התוצאה האופטימלית.</w:t>
      </w:r>
    </w:p>
    <w:p w14:paraId="106A6F5F" w14:textId="2D38EA4D" w:rsidR="009269D4" w:rsidRPr="009269D4" w:rsidRDefault="008965E3" w:rsidP="008965E3">
      <w:pPr>
        <w:rPr>
          <w:rtl/>
        </w:rPr>
      </w:pPr>
      <w:r>
        <w:rPr>
          <w:rFonts w:hint="cs"/>
          <w:rtl/>
        </w:rPr>
        <w:t>כאשר הופיעו טעויות ובאגים בביצוע של האלגוריתם ,בדקתי את הקוד שוב עד שנמצאה הבעיה ,והבעיה תוקנה.</w:t>
      </w:r>
      <w:r>
        <w:rPr>
          <w:rtl/>
        </w:rPr>
        <w:br/>
      </w:r>
      <w:r>
        <w:rPr>
          <w:rFonts w:hint="cs"/>
          <w:rtl/>
        </w:rPr>
        <w:t>לאחר בדיקות רבות עם כל מקרי הקצה האפשריים שעלו בדעתי ,והרצת האלגוריתם מספר פעמים עם נתונים שונים,</w:t>
      </w:r>
      <w:r w:rsidRPr="008965E3">
        <w:rPr>
          <w:rFonts w:ascii="Arial" w:eastAsia="Arial" w:hAnsi="Arial" w:cs="Arial"/>
          <w:rtl/>
        </w:rPr>
        <w:t xml:space="preserve"> </w:t>
      </w:r>
      <w:r>
        <w:rPr>
          <w:rFonts w:ascii="Arial" w:eastAsia="Arial" w:hAnsi="Arial" w:cs="Arial"/>
          <w:rtl/>
        </w:rPr>
        <w:t>האלגוריתם הגיע לקירוב האפשרי ביותר</w:t>
      </w:r>
      <w:r>
        <w:rPr>
          <w:rFonts w:ascii="Arial" w:eastAsia="Arial" w:hAnsi="Arial" w:cs="Arial" w:hint="cs"/>
          <w:rtl/>
        </w:rPr>
        <w:t xml:space="preserve"> למצב האופטימלי</w:t>
      </w:r>
      <w:r w:rsidR="0040255B">
        <w:rPr>
          <w:rFonts w:ascii="Arial" w:eastAsia="Arial" w:hAnsi="Arial" w:cs="Arial"/>
          <w:rtl/>
        </w:rPr>
        <w:t xml:space="preserve"> בכלים העומדים לרשות</w:t>
      </w:r>
      <w:r>
        <w:rPr>
          <w:rFonts w:ascii="Arial" w:eastAsia="Arial" w:hAnsi="Arial" w:cs="Arial"/>
          <w:rtl/>
        </w:rPr>
        <w:t xml:space="preserve">י.  </w:t>
      </w:r>
    </w:p>
    <w:p w14:paraId="3E7F6950" w14:textId="398FF5BF" w:rsidR="0040255B" w:rsidRDefault="00793990" w:rsidP="0040255B">
      <w:pPr>
        <w:pStyle w:val="1"/>
        <w:ind w:left="360"/>
        <w:rPr>
          <w:rFonts w:ascii="Arial" w:hAnsi="Arial" w:cs="Arial"/>
          <w:color w:val="auto"/>
          <w:sz w:val="21"/>
          <w:szCs w:val="21"/>
          <w:shd w:val="clear" w:color="auto" w:fill="FFFFFF"/>
          <w:rtl/>
        </w:rPr>
      </w:pPr>
      <w:bookmarkStart w:id="44" w:name="_Toc102417074"/>
      <w:r>
        <w:rPr>
          <w:rFonts w:hint="cs"/>
          <w:rtl/>
        </w:rPr>
        <w:t>19.</w:t>
      </w:r>
      <w:r w:rsidR="0051280A">
        <w:rPr>
          <w:rFonts w:hint="cs"/>
          <w:rtl/>
        </w:rPr>
        <w:t>ניתוח יעילות</w:t>
      </w:r>
      <w:bookmarkEnd w:id="44"/>
      <w:r w:rsidR="0040255B">
        <w:rPr>
          <w:rFonts w:hint="cs"/>
          <w:rtl/>
        </w:rPr>
        <w:br/>
      </w:r>
      <w:r w:rsidR="0040255B">
        <w:rPr>
          <w:rFonts w:ascii="Arial" w:hAnsi="Arial" w:cs="Arial"/>
          <w:color w:val="202122"/>
          <w:sz w:val="21"/>
          <w:szCs w:val="21"/>
          <w:shd w:val="clear" w:color="auto" w:fill="FFFFFF"/>
        </w:rPr>
        <w:t> </w:t>
      </w:r>
      <w:r w:rsidR="0040255B" w:rsidRPr="0040255B">
        <w:rPr>
          <w:rFonts w:ascii="Arial" w:hAnsi="Arial" w:cs="Arial"/>
          <w:b/>
          <w:bCs/>
          <w:color w:val="auto"/>
          <w:sz w:val="21"/>
          <w:szCs w:val="21"/>
          <w:shd w:val="clear" w:color="auto" w:fill="FFFFFF"/>
          <w:rtl/>
        </w:rPr>
        <w:t>יעילות אלגוריתמית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מתייחסת לכמות צריכת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משאבי מערכת</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של</w:t>
      </w:r>
      <w:r w:rsidR="0040255B" w:rsidRPr="0040255B">
        <w:rPr>
          <w:rFonts w:ascii="Arial" w:hAnsi="Arial" w:cs="Arial"/>
          <w:color w:val="auto"/>
          <w:sz w:val="21"/>
          <w:szCs w:val="21"/>
          <w:shd w:val="clear" w:color="auto" w:fill="FFFFFF"/>
        </w:rPr>
        <w:t> </w:t>
      </w:r>
      <w:r w:rsidR="0040255B" w:rsidRPr="0040255B">
        <w:rPr>
          <w:rFonts w:ascii="Arial" w:hAnsi="Arial" w:cs="Arial"/>
          <w:color w:val="auto"/>
          <w:sz w:val="21"/>
          <w:szCs w:val="21"/>
          <w:shd w:val="clear" w:color="auto" w:fill="FFFFFF"/>
          <w:rtl/>
        </w:rPr>
        <w:t>אלגוריתם</w:t>
      </w:r>
      <w:r w:rsidR="0040255B" w:rsidRPr="0040255B">
        <w:rPr>
          <w:rFonts w:ascii="Arial" w:hAnsi="Arial" w:cs="Arial"/>
          <w:color w:val="auto"/>
          <w:sz w:val="21"/>
          <w:szCs w:val="21"/>
          <w:shd w:val="clear" w:color="auto" w:fill="FFFFFF"/>
        </w:rPr>
        <w:t xml:space="preserve">, </w:t>
      </w:r>
      <w:r w:rsidR="0040255B" w:rsidRPr="0040255B">
        <w:rPr>
          <w:rFonts w:ascii="Arial" w:hAnsi="Arial" w:cs="Arial"/>
          <w:color w:val="auto"/>
          <w:sz w:val="21"/>
          <w:szCs w:val="21"/>
          <w:shd w:val="clear" w:color="auto" w:fill="FFFFFF"/>
          <w:rtl/>
        </w:rPr>
        <w:t>ובפרט משאבי זמן וזיכרון</w:t>
      </w:r>
      <w:r w:rsidR="0040255B" w:rsidRPr="0040255B">
        <w:rPr>
          <w:rFonts w:ascii="Arial" w:hAnsi="Arial" w:cs="Arial"/>
          <w:color w:val="auto"/>
          <w:sz w:val="21"/>
          <w:szCs w:val="21"/>
          <w:shd w:val="clear" w:color="auto" w:fill="FFFFFF"/>
        </w:rPr>
        <w:t>,</w:t>
      </w:r>
      <w:r w:rsidR="0040255B">
        <w:rPr>
          <w:rFonts w:ascii="Arial" w:hAnsi="Arial" w:cs="Arial"/>
          <w:color w:val="auto"/>
          <w:sz w:val="21"/>
          <w:szCs w:val="21"/>
          <w:shd w:val="clear" w:color="auto" w:fill="FFFFFF"/>
          <w:rtl/>
        </w:rPr>
        <w:br/>
      </w:r>
      <w:r w:rsidR="0040255B">
        <w:rPr>
          <w:rFonts w:ascii="Arial" w:hAnsi="Arial" w:cs="Arial" w:hint="cs"/>
          <w:color w:val="auto"/>
          <w:sz w:val="21"/>
          <w:szCs w:val="21"/>
          <w:shd w:val="clear" w:color="auto" w:fill="FFFFFF"/>
          <w:rtl/>
        </w:rPr>
        <w:t>יעלות אלגוריתמית חשובה אף יותר ממחשב מהיר.</w:t>
      </w:r>
    </w:p>
    <w:p w14:paraId="46BF707A" w14:textId="77777777" w:rsidR="0040255B" w:rsidRPr="0040255B" w:rsidRDefault="0040255B" w:rsidP="0040255B">
      <w:pPr>
        <w:rPr>
          <w:rtl/>
        </w:rPr>
      </w:pPr>
    </w:p>
    <w:p w14:paraId="783AEF6C" w14:textId="4F5A487A" w:rsidR="00C0353D" w:rsidRPr="00C0353D" w:rsidRDefault="00C0353D" w:rsidP="00793990">
      <w:r>
        <w:rPr>
          <w:rFonts w:hint="cs"/>
          <w:rtl/>
        </w:rPr>
        <w:t>(תסבירי מה זה יעילות למה היא הייתה חשובה לך וכמה הסיבוכיות של האלגוריתם שלך)</w:t>
      </w:r>
    </w:p>
    <w:p w14:paraId="674F8118" w14:textId="24FD6C7B" w:rsidR="0051280A" w:rsidRDefault="00793990" w:rsidP="00793990">
      <w:pPr>
        <w:pStyle w:val="1"/>
        <w:ind w:left="360"/>
        <w:rPr>
          <w:rtl/>
        </w:rPr>
      </w:pPr>
      <w:bookmarkStart w:id="45" w:name="_Toc102417075"/>
      <w:r>
        <w:rPr>
          <w:rFonts w:hint="cs"/>
          <w:rtl/>
        </w:rPr>
        <w:t>20.</w:t>
      </w:r>
      <w:r w:rsidR="0051280A">
        <w:rPr>
          <w:rFonts w:hint="cs"/>
          <w:rtl/>
        </w:rPr>
        <w:t>אבטחת מידע</w:t>
      </w:r>
      <w:bookmarkEnd w:id="45"/>
    </w:p>
    <w:p w14:paraId="675245BD" w14:textId="71BDB5D5" w:rsidR="0040255B" w:rsidRPr="0040255B" w:rsidRDefault="0040255B" w:rsidP="0040255B">
      <w:pPr>
        <w:rPr>
          <w:rtl/>
        </w:rPr>
      </w:pPr>
      <w:r>
        <w:rPr>
          <w:rFonts w:hint="cs"/>
          <w:rtl/>
        </w:rPr>
        <w:t xml:space="preserve">כניסה למערכת </w:t>
      </w:r>
      <w:r w:rsidR="00735656">
        <w:rPr>
          <w:rFonts w:hint="cs"/>
          <w:rtl/>
        </w:rPr>
        <w:t>מאופשרת באמצעות סיסמא ושם משתמש.</w:t>
      </w:r>
    </w:p>
    <w:p w14:paraId="62D382EA" w14:textId="77777777" w:rsidR="0040255B" w:rsidRPr="0040255B" w:rsidRDefault="0040255B" w:rsidP="0040255B">
      <w:pPr>
        <w:rPr>
          <w:rtl/>
        </w:rPr>
      </w:pPr>
    </w:p>
    <w:p w14:paraId="77EA2867" w14:textId="2937601C" w:rsidR="0051280A" w:rsidRDefault="00793990" w:rsidP="00793990">
      <w:pPr>
        <w:pStyle w:val="1"/>
        <w:ind w:left="360"/>
        <w:rPr>
          <w:rtl/>
        </w:rPr>
      </w:pPr>
      <w:bookmarkStart w:id="46" w:name="_Toc102417076"/>
      <w:r>
        <w:rPr>
          <w:rFonts w:hint="cs"/>
          <w:rtl/>
        </w:rPr>
        <w:t>21.</w:t>
      </w:r>
      <w:r w:rsidR="0051280A">
        <w:rPr>
          <w:rFonts w:hint="cs"/>
          <w:rtl/>
        </w:rPr>
        <w:t>מסקנות</w:t>
      </w:r>
      <w:bookmarkEnd w:id="46"/>
    </w:p>
    <w:p w14:paraId="7CD8DF19" w14:textId="77777777" w:rsidR="00AE285F" w:rsidRPr="00AE285F" w:rsidRDefault="00AE285F" w:rsidP="00AE285F">
      <w:pPr>
        <w:rPr>
          <w:rtl/>
        </w:rPr>
      </w:pPr>
    </w:p>
    <w:p w14:paraId="6EEE4D40" w14:textId="77688CCA" w:rsidR="00C0353D" w:rsidRDefault="00C0353D" w:rsidP="00793990">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35AA799D" w14:textId="77777777" w:rsidR="00E47222" w:rsidRDefault="00E47222" w:rsidP="00793990">
      <w:pPr>
        <w:rPr>
          <w:rtl/>
        </w:rPr>
      </w:pPr>
    </w:p>
    <w:p w14:paraId="68084EE7" w14:textId="77777777" w:rsidR="00E47222" w:rsidRDefault="00E47222" w:rsidP="00793990">
      <w:pPr>
        <w:rPr>
          <w:rtl/>
        </w:rPr>
      </w:pPr>
    </w:p>
    <w:p w14:paraId="21C7F014" w14:textId="77777777" w:rsidR="00E47222" w:rsidRPr="00C0353D" w:rsidRDefault="00E47222" w:rsidP="00793990">
      <w:pPr>
        <w:rPr>
          <w:rtl/>
        </w:rPr>
      </w:pPr>
    </w:p>
    <w:p w14:paraId="21A3B28B" w14:textId="4C6ED934" w:rsidR="00B40C75" w:rsidRDefault="00793990" w:rsidP="00793990">
      <w:pPr>
        <w:pStyle w:val="1"/>
        <w:ind w:left="360"/>
        <w:rPr>
          <w:rtl/>
        </w:rPr>
      </w:pPr>
      <w:bookmarkStart w:id="47" w:name="_Toc102417077"/>
      <w:r>
        <w:rPr>
          <w:rFonts w:hint="cs"/>
          <w:rtl/>
        </w:rPr>
        <w:t>22.</w:t>
      </w:r>
      <w:r w:rsidR="0051280A">
        <w:rPr>
          <w:rFonts w:hint="cs"/>
          <w:rtl/>
        </w:rPr>
        <w:t>פיתוח עתידי</w:t>
      </w:r>
      <w:bookmarkEnd w:id="47"/>
    </w:p>
    <w:p w14:paraId="47D4521A" w14:textId="77777777" w:rsidR="00B40C75" w:rsidRDefault="00B40C75" w:rsidP="00793990">
      <w:pPr>
        <w:rPr>
          <w:rtl/>
        </w:rPr>
      </w:pPr>
      <w:r>
        <w:rPr>
          <w:rFonts w:hint="cs"/>
          <w:rtl/>
        </w:rPr>
        <w:t>אשמח להוסיף לתוכנה :</w:t>
      </w:r>
    </w:p>
    <w:p w14:paraId="6AA7DE91" w14:textId="14A45D04" w:rsidR="00B40C75" w:rsidRDefault="00B40C75" w:rsidP="00793990">
      <w:pPr>
        <w:pStyle w:val="a8"/>
        <w:numPr>
          <w:ilvl w:val="3"/>
          <w:numId w:val="31"/>
        </w:numPr>
        <w:rPr>
          <w:rtl/>
        </w:rPr>
      </w:pPr>
      <w:r>
        <w:rPr>
          <w:rFonts w:hint="cs"/>
          <w:rtl/>
        </w:rPr>
        <w:lastRenderedPageBreak/>
        <w:t>אפשרות לזהות אובייקטים של תלת ממד</w:t>
      </w:r>
    </w:p>
    <w:p w14:paraId="472FED03" w14:textId="2C6127F4" w:rsidR="00B40C75" w:rsidRDefault="00B40C75" w:rsidP="00793990">
      <w:pPr>
        <w:pStyle w:val="a8"/>
        <w:numPr>
          <w:ilvl w:val="3"/>
          <w:numId w:val="31"/>
        </w:numPr>
      </w:pPr>
      <w:r>
        <w:rPr>
          <w:rFonts w:hint="cs"/>
          <w:rtl/>
        </w:rPr>
        <w:t>עורך שרטוטים מתקדם יותר</w:t>
      </w:r>
    </w:p>
    <w:p w14:paraId="26468FC9" w14:textId="433BC4F1" w:rsidR="00B40C75" w:rsidRDefault="00B40C75" w:rsidP="00793990">
      <w:pPr>
        <w:pStyle w:val="a8"/>
        <w:numPr>
          <w:ilvl w:val="3"/>
          <w:numId w:val="31"/>
        </w:numPr>
        <w:rPr>
          <w:rtl/>
        </w:rPr>
      </w:pPr>
      <w:r>
        <w:rPr>
          <w:rFonts w:hint="cs"/>
          <w:rtl/>
        </w:rPr>
        <w:t>הרחבת האפשרויות של המרת הקבצים</w:t>
      </w:r>
    </w:p>
    <w:p w14:paraId="6A9A663F" w14:textId="77777777" w:rsidR="00B40C75" w:rsidRDefault="00B40C75" w:rsidP="00793990">
      <w:pPr>
        <w:rPr>
          <w:rtl/>
        </w:rPr>
      </w:pPr>
    </w:p>
    <w:p w14:paraId="0E51E1EC" w14:textId="77777777" w:rsidR="00E47222" w:rsidRDefault="00E47222" w:rsidP="00793990">
      <w:pPr>
        <w:rPr>
          <w:rtl/>
        </w:rPr>
      </w:pPr>
    </w:p>
    <w:p w14:paraId="7654C61D" w14:textId="77777777" w:rsidR="00E47222" w:rsidRPr="00B40C75" w:rsidRDefault="00E47222" w:rsidP="00793990">
      <w:pPr>
        <w:rPr>
          <w:rtl/>
        </w:rPr>
      </w:pPr>
    </w:p>
    <w:p w14:paraId="64253D65" w14:textId="538F8139" w:rsidR="0051280A" w:rsidRDefault="00793990" w:rsidP="00793990">
      <w:pPr>
        <w:pStyle w:val="1"/>
        <w:ind w:left="360"/>
        <w:rPr>
          <w:rtl/>
        </w:rPr>
      </w:pPr>
      <w:bookmarkStart w:id="48" w:name="_Toc102417078"/>
      <w:r>
        <w:rPr>
          <w:rFonts w:hint="cs"/>
          <w:rtl/>
        </w:rPr>
        <w:t>23.</w:t>
      </w:r>
      <w:r w:rsidR="0051280A">
        <w:rPr>
          <w:rFonts w:hint="cs"/>
          <w:rtl/>
        </w:rPr>
        <w:t>ביבליוגרפיה</w:t>
      </w:r>
      <w:bookmarkEnd w:id="48"/>
    </w:p>
    <w:p w14:paraId="119F6111" w14:textId="4B7D634E" w:rsidR="00C0353D" w:rsidRDefault="00B40C75" w:rsidP="00793990">
      <w:pPr>
        <w:pStyle w:val="a8"/>
        <w:numPr>
          <w:ilvl w:val="0"/>
          <w:numId w:val="35"/>
        </w:numPr>
      </w:pPr>
      <w:r>
        <w:rPr>
          <w:rFonts w:hint="cs"/>
          <w:rtl/>
        </w:rPr>
        <w:t>מכלול</w:t>
      </w:r>
    </w:p>
    <w:p w14:paraId="3B592485" w14:textId="14F28219" w:rsidR="00B40C75" w:rsidRDefault="00B40C75" w:rsidP="00793990">
      <w:pPr>
        <w:pStyle w:val="a8"/>
        <w:numPr>
          <w:ilvl w:val="0"/>
          <w:numId w:val="35"/>
        </w:numPr>
      </w:pPr>
      <w:r>
        <w:rPr>
          <w:rFonts w:hint="cs"/>
          <w:rtl/>
        </w:rPr>
        <w:t>ויקיפדיה</w:t>
      </w:r>
    </w:p>
    <w:p w14:paraId="65DAC633" w14:textId="2605F6D2" w:rsidR="00B40C75" w:rsidRDefault="00B40C75" w:rsidP="00793990">
      <w:pPr>
        <w:pStyle w:val="a8"/>
        <w:numPr>
          <w:ilvl w:val="0"/>
          <w:numId w:val="35"/>
        </w:numPr>
      </w:pPr>
      <w:r>
        <w:t>stack overflow</w:t>
      </w:r>
    </w:p>
    <w:p w14:paraId="4DDA8CE9" w14:textId="069DDA5B" w:rsidR="00B40C75" w:rsidRDefault="00B40C75" w:rsidP="00793990">
      <w:pPr>
        <w:pStyle w:val="a8"/>
        <w:numPr>
          <w:ilvl w:val="0"/>
          <w:numId w:val="35"/>
        </w:numPr>
      </w:pPr>
      <w:r>
        <w:t>A</w:t>
      </w:r>
      <w:r>
        <w:rPr>
          <w:rFonts w:hint="eastAsia"/>
          <w:lang w:eastAsia="ko-KR"/>
        </w:rPr>
        <w:t>utodesk forum</w:t>
      </w:r>
    </w:p>
    <w:p w14:paraId="5CE2DF50" w14:textId="4C324F30" w:rsidR="00B40C75" w:rsidRDefault="00B40C75" w:rsidP="00793990">
      <w:pPr>
        <w:pStyle w:val="a8"/>
        <w:numPr>
          <w:ilvl w:val="0"/>
          <w:numId w:val="35"/>
        </w:numPr>
      </w:pPr>
      <w:r>
        <w:rPr>
          <w:lang w:eastAsia="ko-KR"/>
        </w:rPr>
        <w:t>W</w:t>
      </w:r>
      <w:r>
        <w:rPr>
          <w:rFonts w:hint="eastAsia"/>
          <w:lang w:eastAsia="ko-KR"/>
        </w:rPr>
        <w:t>3school</w:t>
      </w:r>
    </w:p>
    <w:p w14:paraId="0A071160" w14:textId="2DFB6D7A" w:rsidR="00B40C75" w:rsidRDefault="00B40C75" w:rsidP="00793990">
      <w:pPr>
        <w:pStyle w:val="a8"/>
        <w:numPr>
          <w:ilvl w:val="0"/>
          <w:numId w:val="35"/>
        </w:numPr>
      </w:pPr>
      <w:r>
        <w:rPr>
          <w:lang w:eastAsia="ko-KR"/>
        </w:rPr>
        <w:t>B</w:t>
      </w:r>
      <w:r>
        <w:rPr>
          <w:rFonts w:hint="eastAsia"/>
          <w:lang w:eastAsia="ko-KR"/>
        </w:rPr>
        <w:t>ootstrap</w:t>
      </w:r>
    </w:p>
    <w:p w14:paraId="4114D0EF" w14:textId="77777777" w:rsidR="00B40C75" w:rsidRPr="00C0353D" w:rsidRDefault="00B40C75" w:rsidP="00793990">
      <w:pPr>
        <w:pStyle w:val="a8"/>
        <w:numPr>
          <w:ilvl w:val="0"/>
          <w:numId w:val="35"/>
        </w:numPr>
      </w:pPr>
    </w:p>
    <w:p w14:paraId="760B3CDF" w14:textId="7D862E51" w:rsidR="00912ECE" w:rsidRDefault="00912ECE" w:rsidP="00793990">
      <w:pPr>
        <w:rPr>
          <w:rtl/>
        </w:rPr>
      </w:pPr>
    </w:p>
    <w:p w14:paraId="774F4CFF" w14:textId="7AE29BE2" w:rsidR="0098092F" w:rsidRDefault="0098092F" w:rsidP="00793990">
      <w:pPr>
        <w:rPr>
          <w:rtl/>
        </w:rPr>
      </w:pPr>
    </w:p>
    <w:p w14:paraId="3F7088EC" w14:textId="77777777" w:rsidR="0098092F" w:rsidRPr="0098092F" w:rsidRDefault="0098092F" w:rsidP="00793990">
      <w:pPr>
        <w:ind w:left="750"/>
      </w:pPr>
    </w:p>
    <w:sectPr w:rsidR="0098092F" w:rsidRPr="0098092F" w:rsidSect="00127681">
      <w:headerReference w:type="default" r:id="rId16"/>
      <w:footerReference w:type="default" r:id="rId17"/>
      <w:footerReference w:type="first" r:id="rId18"/>
      <w:pgSz w:w="11906" w:h="16838"/>
      <w:pgMar w:top="1440" w:right="1800" w:bottom="1440" w:left="1800" w:header="708" w:footer="0"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54B1" w14:textId="77777777" w:rsidR="000F4812" w:rsidRDefault="000F4812" w:rsidP="00393913">
      <w:pPr>
        <w:spacing w:after="0" w:line="240" w:lineRule="auto"/>
      </w:pPr>
      <w:r>
        <w:separator/>
      </w:r>
    </w:p>
  </w:endnote>
  <w:endnote w:type="continuationSeparator" w:id="0">
    <w:p w14:paraId="1D529AAD" w14:textId="77777777" w:rsidR="000F4812" w:rsidRDefault="000F4812"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842153332"/>
      <w:docPartObj>
        <w:docPartGallery w:val="Page Numbers (Bottom of Page)"/>
        <w:docPartUnique/>
      </w:docPartObj>
    </w:sdtPr>
    <w:sdtEndPr>
      <w:rPr>
        <w:cs/>
      </w:rPr>
    </w:sdtEndPr>
    <w:sdtContent>
      <w:p w14:paraId="5E879CE1" w14:textId="73BF501C" w:rsidR="000F4812" w:rsidRDefault="000F4812">
        <w:pPr>
          <w:pStyle w:val="a5"/>
          <w:jc w:val="right"/>
          <w:rPr>
            <w:rtl/>
            <w:cs/>
          </w:rPr>
        </w:pPr>
        <w:r w:rsidRPr="00127681">
          <w:rPr>
            <w:rFonts w:cs="Arial"/>
            <w:noProof/>
            <w:color w:val="CC0000"/>
            <w:rtl/>
            <w:lang w:eastAsia="ko-KR"/>
          </w:rPr>
          <w:drawing>
            <wp:anchor distT="0" distB="0" distL="114300" distR="114300" simplePos="0" relativeHeight="251658240" behindDoc="1" locked="0" layoutInCell="1" allowOverlap="1" wp14:anchorId="1FE707B2" wp14:editId="17F78ADB">
              <wp:simplePos x="0" y="0"/>
              <wp:positionH relativeFrom="column">
                <wp:posOffset>-4542</wp:posOffset>
              </wp:positionH>
              <wp:positionV relativeFrom="paragraph">
                <wp:posOffset>-550541</wp:posOffset>
              </wp:positionV>
              <wp:extent cx="5268398" cy="829621"/>
              <wp:effectExtent l="0" t="0" r="0" b="8890"/>
              <wp:wrapNone/>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267960" cy="829552"/>
                      </a:xfrm>
                      <a:prstGeom prst="rect">
                        <a:avLst/>
                      </a:prstGeom>
                    </pic:spPr>
                  </pic:pic>
                </a:graphicData>
              </a:graphic>
              <wp14:sizeRelH relativeFrom="page">
                <wp14:pctWidth>0</wp14:pctWidth>
              </wp14:sizeRelH>
              <wp14:sizeRelV relativeFrom="page">
                <wp14:pctHeight>0</wp14:pctHeight>
              </wp14:sizeRelV>
            </wp:anchor>
          </w:drawing>
        </w:r>
        <w:r>
          <w:fldChar w:fldCharType="begin"/>
        </w:r>
        <w:r>
          <w:rPr>
            <w:rtl/>
            <w:cs/>
          </w:rPr>
          <w:instrText>PAGE   \* MERGEFORMAT</w:instrText>
        </w:r>
        <w:r>
          <w:fldChar w:fldCharType="separate"/>
        </w:r>
        <w:r w:rsidRPr="00E47222">
          <w:rPr>
            <w:noProof/>
            <w:rtl/>
            <w:lang w:val="he-IL"/>
          </w:rPr>
          <w:t>14</w:t>
        </w:r>
        <w:r>
          <w:fldChar w:fldCharType="end"/>
        </w:r>
      </w:p>
    </w:sdtContent>
  </w:sdt>
  <w:p w14:paraId="3D5E7E50" w14:textId="17109F63" w:rsidR="000F4812" w:rsidRDefault="000F48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82829" w14:textId="0723BDD7" w:rsidR="000F4812" w:rsidRPr="00FC3474" w:rsidRDefault="000F4812" w:rsidP="00FC3474">
    <w:pPr>
      <w:pStyle w:val="a5"/>
    </w:pPr>
    <w:r w:rsidRPr="00FC3474">
      <w:rPr>
        <w:rFonts w:cs="Arial"/>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63575" w14:textId="77777777" w:rsidR="000F4812" w:rsidRDefault="000F4812" w:rsidP="00393913">
      <w:pPr>
        <w:spacing w:after="0" w:line="240" w:lineRule="auto"/>
      </w:pPr>
      <w:r>
        <w:separator/>
      </w:r>
    </w:p>
  </w:footnote>
  <w:footnote w:type="continuationSeparator" w:id="0">
    <w:p w14:paraId="08E044F2" w14:textId="77777777" w:rsidR="000F4812" w:rsidRDefault="000F4812"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1B42B" w14:textId="3A71FDD3" w:rsidR="000F4812" w:rsidRDefault="000F4812">
    <w:pPr>
      <w:pStyle w:val="a3"/>
      <w:rPr>
        <w:rtl/>
      </w:rPr>
    </w:pPr>
    <w:r>
      <w:rPr>
        <w:rFonts w:hint="cs"/>
        <w:rtl/>
      </w:rPr>
      <w:t>בס"ד</w:t>
    </w:r>
  </w:p>
  <w:p w14:paraId="4C8C38F5" w14:textId="77777777" w:rsidR="000F4812" w:rsidRDefault="000F481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33F012A"/>
    <w:multiLevelType w:val="multilevel"/>
    <w:tmpl w:val="A4D0498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color w:val="DD3609"/>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91257"/>
    <w:multiLevelType w:val="hybridMultilevel"/>
    <w:tmpl w:val="A406FBA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74BD7"/>
    <w:multiLevelType w:val="hybridMultilevel"/>
    <w:tmpl w:val="88B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C215C"/>
    <w:multiLevelType w:val="hybridMultilevel"/>
    <w:tmpl w:val="4F70E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1C148D"/>
    <w:multiLevelType w:val="multilevel"/>
    <w:tmpl w:val="456EED1A"/>
    <w:lvl w:ilvl="0">
      <w:start w:val="1"/>
      <w:numFmt w:val="decimal"/>
      <w:lvlText w:val="%1."/>
      <w:lvlJc w:val="left"/>
      <w:pPr>
        <w:ind w:left="78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2FF455A0"/>
    <w:multiLevelType w:val="multilevel"/>
    <w:tmpl w:val="4A5AC8F0"/>
    <w:lvl w:ilvl="0">
      <w:start w:val="16"/>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5664556"/>
    <w:multiLevelType w:val="multilevel"/>
    <w:tmpl w:val="70143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56F43"/>
    <w:multiLevelType w:val="hybridMultilevel"/>
    <w:tmpl w:val="C5E2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310893"/>
    <w:multiLevelType w:val="multilevel"/>
    <w:tmpl w:val="46581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F9525A"/>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48326AAC"/>
    <w:multiLevelType w:val="hybridMultilevel"/>
    <w:tmpl w:val="2AC88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2A01724"/>
    <w:multiLevelType w:val="multilevel"/>
    <w:tmpl w:val="519E7EEC"/>
    <w:lvl w:ilvl="0">
      <w:start w:val="1"/>
      <w:numFmt w:val="decimal"/>
      <w:lvlText w:val="%1."/>
      <w:lvlJc w:val="left"/>
      <w:pPr>
        <w:ind w:left="360" w:hanging="360"/>
      </w:pPr>
      <w:rPr>
        <w:rFonts w:hint="default"/>
        <w:color w:val="DD3609"/>
      </w:rPr>
    </w:lvl>
    <w:lvl w:ilvl="1">
      <w:start w:val="1"/>
      <w:numFmt w:val="decimal"/>
      <w:lvlText w:val="%1.%2."/>
      <w:lvlJc w:val="left"/>
      <w:pPr>
        <w:ind w:left="2275" w:hanging="432"/>
      </w:pPr>
      <w:rPr>
        <w:color w:val="DD3609"/>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3"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60B54A8D"/>
    <w:multiLevelType w:val="multilevel"/>
    <w:tmpl w:val="2870CF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7"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7FF54EA"/>
    <w:multiLevelType w:val="hybridMultilevel"/>
    <w:tmpl w:val="C82E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9"/>
  </w:num>
  <w:num w:numId="3">
    <w:abstractNumId w:val="2"/>
  </w:num>
  <w:num w:numId="4">
    <w:abstractNumId w:val="36"/>
  </w:num>
  <w:num w:numId="5">
    <w:abstractNumId w:val="0"/>
  </w:num>
  <w:num w:numId="6">
    <w:abstractNumId w:val="32"/>
  </w:num>
  <w:num w:numId="7">
    <w:abstractNumId w:val="30"/>
  </w:num>
  <w:num w:numId="8">
    <w:abstractNumId w:val="13"/>
  </w:num>
  <w:num w:numId="9">
    <w:abstractNumId w:val="17"/>
  </w:num>
  <w:num w:numId="10">
    <w:abstractNumId w:val="25"/>
  </w:num>
  <w:num w:numId="11">
    <w:abstractNumId w:val="22"/>
  </w:num>
  <w:num w:numId="12">
    <w:abstractNumId w:val="5"/>
  </w:num>
  <w:num w:numId="13">
    <w:abstractNumId w:val="24"/>
  </w:num>
  <w:num w:numId="14">
    <w:abstractNumId w:val="6"/>
  </w:num>
  <w:num w:numId="15">
    <w:abstractNumId w:val="31"/>
  </w:num>
  <w:num w:numId="16">
    <w:abstractNumId w:val="3"/>
  </w:num>
  <w:num w:numId="17">
    <w:abstractNumId w:val="7"/>
  </w:num>
  <w:num w:numId="18">
    <w:abstractNumId w:val="11"/>
  </w:num>
  <w:num w:numId="19">
    <w:abstractNumId w:val="4"/>
  </w:num>
  <w:num w:numId="20">
    <w:abstractNumId w:val="33"/>
  </w:num>
  <w:num w:numId="21">
    <w:abstractNumId w:val="15"/>
  </w:num>
  <w:num w:numId="22">
    <w:abstractNumId w:val="29"/>
  </w:num>
  <w:num w:numId="23">
    <w:abstractNumId w:val="1"/>
  </w:num>
  <w:num w:numId="24">
    <w:abstractNumId w:val="28"/>
  </w:num>
  <w:num w:numId="25">
    <w:abstractNumId w:val="37"/>
  </w:num>
  <w:num w:numId="26">
    <w:abstractNumId w:val="16"/>
  </w:num>
  <w:num w:numId="27">
    <w:abstractNumId w:val="35"/>
  </w:num>
  <w:num w:numId="28">
    <w:abstractNumId w:val="8"/>
  </w:num>
  <w:num w:numId="29">
    <w:abstractNumId w:val="27"/>
  </w:num>
  <w:num w:numId="30">
    <w:abstractNumId w:val="12"/>
  </w:num>
  <w:num w:numId="31">
    <w:abstractNumId w:val="26"/>
  </w:num>
  <w:num w:numId="32">
    <w:abstractNumId w:val="23"/>
  </w:num>
  <w:num w:numId="33">
    <w:abstractNumId w:val="18"/>
  </w:num>
  <w:num w:numId="34">
    <w:abstractNumId w:val="38"/>
  </w:num>
  <w:num w:numId="35">
    <w:abstractNumId w:val="9"/>
  </w:num>
  <w:num w:numId="36">
    <w:abstractNumId w:val="34"/>
  </w:num>
  <w:num w:numId="37">
    <w:abstractNumId w:val="14"/>
  </w:num>
  <w:num w:numId="38">
    <w:abstractNumId w:val="10"/>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51C"/>
    <w:rsid w:val="0000600C"/>
    <w:rsid w:val="00047AD7"/>
    <w:rsid w:val="000B5D9E"/>
    <w:rsid w:val="000C040B"/>
    <w:rsid w:val="000F4812"/>
    <w:rsid w:val="00127681"/>
    <w:rsid w:val="00142496"/>
    <w:rsid w:val="00162F34"/>
    <w:rsid w:val="00164FEB"/>
    <w:rsid w:val="00191229"/>
    <w:rsid w:val="00192A16"/>
    <w:rsid w:val="001B0106"/>
    <w:rsid w:val="001B6146"/>
    <w:rsid w:val="001C2EC1"/>
    <w:rsid w:val="00237F59"/>
    <w:rsid w:val="00246AD6"/>
    <w:rsid w:val="00276C11"/>
    <w:rsid w:val="00296042"/>
    <w:rsid w:val="00297C71"/>
    <w:rsid w:val="002E6C17"/>
    <w:rsid w:val="002F7A25"/>
    <w:rsid w:val="0038712E"/>
    <w:rsid w:val="003879C6"/>
    <w:rsid w:val="00393913"/>
    <w:rsid w:val="003A3F0F"/>
    <w:rsid w:val="003A7060"/>
    <w:rsid w:val="003D782A"/>
    <w:rsid w:val="003F40CC"/>
    <w:rsid w:val="0040191B"/>
    <w:rsid w:val="0040255B"/>
    <w:rsid w:val="00410423"/>
    <w:rsid w:val="00422B8B"/>
    <w:rsid w:val="00450772"/>
    <w:rsid w:val="00453021"/>
    <w:rsid w:val="004730FF"/>
    <w:rsid w:val="005026AE"/>
    <w:rsid w:val="0051280A"/>
    <w:rsid w:val="00564CE0"/>
    <w:rsid w:val="005A6351"/>
    <w:rsid w:val="005E280F"/>
    <w:rsid w:val="006218A6"/>
    <w:rsid w:val="00682383"/>
    <w:rsid w:val="00683659"/>
    <w:rsid w:val="007071FF"/>
    <w:rsid w:val="007231B6"/>
    <w:rsid w:val="00732E25"/>
    <w:rsid w:val="00735656"/>
    <w:rsid w:val="007473C9"/>
    <w:rsid w:val="00760D68"/>
    <w:rsid w:val="00793990"/>
    <w:rsid w:val="007B5043"/>
    <w:rsid w:val="007F0A2B"/>
    <w:rsid w:val="00814521"/>
    <w:rsid w:val="00817980"/>
    <w:rsid w:val="008336FE"/>
    <w:rsid w:val="00852365"/>
    <w:rsid w:val="00855655"/>
    <w:rsid w:val="008965E3"/>
    <w:rsid w:val="008C6747"/>
    <w:rsid w:val="008D4A91"/>
    <w:rsid w:val="008E3A0B"/>
    <w:rsid w:val="008F5C2A"/>
    <w:rsid w:val="00912ECE"/>
    <w:rsid w:val="009269D4"/>
    <w:rsid w:val="00946BD1"/>
    <w:rsid w:val="009647EA"/>
    <w:rsid w:val="00973C18"/>
    <w:rsid w:val="0098092F"/>
    <w:rsid w:val="009B65E7"/>
    <w:rsid w:val="00A03FC1"/>
    <w:rsid w:val="00A375B2"/>
    <w:rsid w:val="00A46C21"/>
    <w:rsid w:val="00A4748C"/>
    <w:rsid w:val="00AA455B"/>
    <w:rsid w:val="00AD74AA"/>
    <w:rsid w:val="00AE285F"/>
    <w:rsid w:val="00B34C1E"/>
    <w:rsid w:val="00B36552"/>
    <w:rsid w:val="00B40C75"/>
    <w:rsid w:val="00B5475D"/>
    <w:rsid w:val="00BE7ED7"/>
    <w:rsid w:val="00C0353D"/>
    <w:rsid w:val="00C119BC"/>
    <w:rsid w:val="00C20028"/>
    <w:rsid w:val="00C248D1"/>
    <w:rsid w:val="00C26F9C"/>
    <w:rsid w:val="00C57F80"/>
    <w:rsid w:val="00C86E67"/>
    <w:rsid w:val="00CB6452"/>
    <w:rsid w:val="00CC71B9"/>
    <w:rsid w:val="00CE1905"/>
    <w:rsid w:val="00D76695"/>
    <w:rsid w:val="00D84A50"/>
    <w:rsid w:val="00D910F5"/>
    <w:rsid w:val="00DB10F4"/>
    <w:rsid w:val="00DB5E93"/>
    <w:rsid w:val="00DD2C49"/>
    <w:rsid w:val="00DE3C28"/>
    <w:rsid w:val="00E01005"/>
    <w:rsid w:val="00E022A8"/>
    <w:rsid w:val="00E307F9"/>
    <w:rsid w:val="00E434BF"/>
    <w:rsid w:val="00E47222"/>
    <w:rsid w:val="00E5441B"/>
    <w:rsid w:val="00E6232F"/>
    <w:rsid w:val="00E66E4A"/>
    <w:rsid w:val="00E70097"/>
    <w:rsid w:val="00E86EAD"/>
    <w:rsid w:val="00E90E0C"/>
    <w:rsid w:val="00EC1BA3"/>
    <w:rsid w:val="00EC44F9"/>
    <w:rsid w:val="00ED7B8C"/>
    <w:rsid w:val="00F17837"/>
    <w:rsid w:val="00F2451C"/>
    <w:rsid w:val="00F27D6F"/>
    <w:rsid w:val="00F42506"/>
    <w:rsid w:val="00F80DE1"/>
    <w:rsid w:val="00F836FA"/>
    <w:rsid w:val="00FA13D8"/>
    <w:rsid w:val="00FC3474"/>
    <w:rsid w:val="00FF7CF4"/>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59056D"/>
  <w15:docId w15:val="{F8B1CBEB-64D2-4C4F-BF01-9937CFA0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B8B"/>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tblPr>
      <w:tblCellMar>
        <w:top w:w="0" w:type="dxa"/>
        <w:left w:w="0" w:type="dxa"/>
        <w:bottom w:w="0" w:type="dxa"/>
        <w:right w:w="0" w:type="dxa"/>
      </w:tblCellMar>
    </w:tblPr>
  </w:style>
  <w:style w:type="paragraph" w:styleId="ab">
    <w:name w:val="Balloon Text"/>
    <w:basedOn w:val="a"/>
    <w:link w:val="ac"/>
    <w:uiPriority w:val="99"/>
    <w:semiHidden/>
    <w:unhideWhenUsed/>
    <w:rsid w:val="003879C6"/>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3879C6"/>
    <w:rPr>
      <w:rFonts w:ascii="Tahoma" w:hAnsi="Tahoma" w:cs="Tahoma"/>
      <w:sz w:val="16"/>
      <w:szCs w:val="16"/>
    </w:rPr>
  </w:style>
  <w:style w:type="paragraph" w:styleId="NormalWeb">
    <w:name w:val="Normal (Web)"/>
    <w:basedOn w:val="a"/>
    <w:uiPriority w:val="99"/>
    <w:semiHidden/>
    <w:unhideWhenUsed/>
    <w:rsid w:val="00E01005"/>
    <w:pPr>
      <w:bidi w:val="0"/>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ad">
    <w:name w:val="Strong"/>
    <w:basedOn w:val="a0"/>
    <w:uiPriority w:val="22"/>
    <w:qFormat/>
    <w:rsid w:val="00682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2200">
      <w:bodyDiv w:val="1"/>
      <w:marLeft w:val="0"/>
      <w:marRight w:val="0"/>
      <w:marTop w:val="0"/>
      <w:marBottom w:val="0"/>
      <w:divBdr>
        <w:top w:val="none" w:sz="0" w:space="0" w:color="auto"/>
        <w:left w:val="none" w:sz="0" w:space="0" w:color="auto"/>
        <w:bottom w:val="none" w:sz="0" w:space="0" w:color="auto"/>
        <w:right w:val="none" w:sz="0" w:space="0" w:color="auto"/>
      </w:divBdr>
    </w:div>
    <w:div w:id="232739284">
      <w:bodyDiv w:val="1"/>
      <w:marLeft w:val="0"/>
      <w:marRight w:val="0"/>
      <w:marTop w:val="0"/>
      <w:marBottom w:val="0"/>
      <w:divBdr>
        <w:top w:val="none" w:sz="0" w:space="0" w:color="auto"/>
        <w:left w:val="none" w:sz="0" w:space="0" w:color="auto"/>
        <w:bottom w:val="none" w:sz="0" w:space="0" w:color="auto"/>
        <w:right w:val="none" w:sz="0" w:space="0" w:color="auto"/>
      </w:divBdr>
    </w:div>
    <w:div w:id="547493823">
      <w:bodyDiv w:val="1"/>
      <w:marLeft w:val="0"/>
      <w:marRight w:val="0"/>
      <w:marTop w:val="0"/>
      <w:marBottom w:val="0"/>
      <w:divBdr>
        <w:top w:val="none" w:sz="0" w:space="0" w:color="auto"/>
        <w:left w:val="none" w:sz="0" w:space="0" w:color="auto"/>
        <w:bottom w:val="none" w:sz="0" w:space="0" w:color="auto"/>
        <w:right w:val="none" w:sz="0" w:space="0" w:color="auto"/>
      </w:divBdr>
    </w:div>
    <w:div w:id="1370105516">
      <w:bodyDiv w:val="1"/>
      <w:marLeft w:val="0"/>
      <w:marRight w:val="0"/>
      <w:marTop w:val="0"/>
      <w:marBottom w:val="0"/>
      <w:divBdr>
        <w:top w:val="none" w:sz="0" w:space="0" w:color="auto"/>
        <w:left w:val="none" w:sz="0" w:space="0" w:color="auto"/>
        <w:bottom w:val="none" w:sz="0" w:space="0" w:color="auto"/>
        <w:right w:val="none" w:sz="0" w:space="0" w:color="auto"/>
      </w:divBdr>
    </w:div>
    <w:div w:id="1390498256">
      <w:bodyDiv w:val="1"/>
      <w:marLeft w:val="0"/>
      <w:marRight w:val="0"/>
      <w:marTop w:val="0"/>
      <w:marBottom w:val="0"/>
      <w:divBdr>
        <w:top w:val="none" w:sz="0" w:space="0" w:color="auto"/>
        <w:left w:val="none" w:sz="0" w:space="0" w:color="auto"/>
        <w:bottom w:val="none" w:sz="0" w:space="0" w:color="auto"/>
        <w:right w:val="none" w:sz="0" w:space="0" w:color="auto"/>
      </w:divBdr>
    </w:div>
    <w:div w:id="1524171618">
      <w:bodyDiv w:val="1"/>
      <w:marLeft w:val="0"/>
      <w:marRight w:val="0"/>
      <w:marTop w:val="0"/>
      <w:marBottom w:val="0"/>
      <w:divBdr>
        <w:top w:val="none" w:sz="0" w:space="0" w:color="auto"/>
        <w:left w:val="none" w:sz="0" w:space="0" w:color="auto"/>
        <w:bottom w:val="none" w:sz="0" w:space="0" w:color="auto"/>
        <w:right w:val="none" w:sz="0" w:space="0" w:color="auto"/>
      </w:divBdr>
    </w:div>
    <w:div w:id="1847666279">
      <w:bodyDiv w:val="1"/>
      <w:marLeft w:val="0"/>
      <w:marRight w:val="0"/>
      <w:marTop w:val="0"/>
      <w:marBottom w:val="0"/>
      <w:divBdr>
        <w:top w:val="none" w:sz="0" w:space="0" w:color="auto"/>
        <w:left w:val="none" w:sz="0" w:space="0" w:color="auto"/>
        <w:bottom w:val="none" w:sz="0" w:space="0" w:color="auto"/>
        <w:right w:val="none" w:sz="0" w:space="0" w:color="auto"/>
      </w:divBdr>
    </w:div>
    <w:div w:id="18794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EC999-7683-4E6A-B81A-597C948D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31</Pages>
  <Words>4528</Words>
  <Characters>22640</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פרויקט גמר- Digivert</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 Digivert</dc:title>
  <dc:subject/>
  <dc:creator/>
  <cp:keywords/>
  <dc:description/>
  <cp:lastModifiedBy>student</cp:lastModifiedBy>
  <cp:revision>24</cp:revision>
  <dcterms:created xsi:type="dcterms:W3CDTF">2022-05-02T16:59:00Z</dcterms:created>
  <dcterms:modified xsi:type="dcterms:W3CDTF">2022-05-24T12:23:00Z</dcterms:modified>
</cp:coreProperties>
</file>